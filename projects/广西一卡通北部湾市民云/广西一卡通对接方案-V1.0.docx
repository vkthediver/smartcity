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4E3" w:rsidRDefault="008004E3">
      <w:pPr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925F4E">
      <w:pPr>
        <w:pStyle w:val="af3"/>
      </w:pPr>
      <w:r>
        <w:rPr>
          <w:rFonts w:hint="eastAsia"/>
        </w:rPr>
        <w:t>北部湾市民云平台建设合作方案</w:t>
      </w: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rPr>
          <w:rFonts w:ascii="仿宋_GB2312" w:eastAsia="仿宋_GB2312" w:hAnsi="仿宋_GB2312" w:cs="仿宋_GB2312"/>
          <w:sz w:val="40"/>
          <w:szCs w:val="48"/>
        </w:rPr>
      </w:pPr>
    </w:p>
    <w:p w:rsidR="008004E3" w:rsidRDefault="008004E3">
      <w:pPr>
        <w:rPr>
          <w:rFonts w:ascii="仿宋_GB2312" w:eastAsia="仿宋_GB2312" w:hAnsi="仿宋_GB2312" w:cs="仿宋_GB2312"/>
          <w:sz w:val="40"/>
          <w:szCs w:val="48"/>
        </w:rPr>
      </w:pPr>
    </w:p>
    <w:p w:rsidR="008004E3" w:rsidRDefault="008004E3">
      <w:pPr>
        <w:rPr>
          <w:rFonts w:ascii="仿宋_GB2312" w:eastAsia="仿宋_GB2312" w:hAnsi="仿宋_GB2312" w:cs="仿宋_GB2312"/>
          <w:sz w:val="40"/>
          <w:szCs w:val="48"/>
        </w:rPr>
      </w:pPr>
    </w:p>
    <w:p w:rsidR="008004E3" w:rsidRDefault="008004E3">
      <w:pPr>
        <w:rPr>
          <w:rFonts w:ascii="仿宋_GB2312" w:eastAsia="仿宋_GB2312" w:hAnsi="仿宋_GB2312" w:cs="仿宋_GB2312"/>
          <w:sz w:val="40"/>
          <w:szCs w:val="48"/>
        </w:rPr>
      </w:pPr>
    </w:p>
    <w:p w:rsidR="008004E3" w:rsidRDefault="008004E3">
      <w:pPr>
        <w:rPr>
          <w:rFonts w:ascii="仿宋_GB2312" w:eastAsia="仿宋_GB2312" w:hAnsi="仿宋_GB2312" w:cs="仿宋_GB2312"/>
          <w:sz w:val="40"/>
          <w:szCs w:val="48"/>
        </w:rPr>
      </w:pPr>
    </w:p>
    <w:p w:rsidR="008004E3" w:rsidRDefault="00925F4E">
      <w:pPr>
        <w:pStyle w:val="1"/>
      </w:pPr>
      <w:bookmarkStart w:id="0" w:name="_Toc1110874054"/>
      <w:r>
        <w:rPr>
          <w:rFonts w:hint="eastAsia"/>
        </w:rPr>
        <w:lastRenderedPageBreak/>
        <w:t>合作</w:t>
      </w:r>
      <w:bookmarkEnd w:id="0"/>
      <w:r>
        <w:rPr>
          <w:rFonts w:hint="eastAsia"/>
        </w:rPr>
        <w:t>内容</w:t>
      </w:r>
    </w:p>
    <w:p w:rsidR="008004E3" w:rsidRDefault="009A0486" w:rsidP="003D6C96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ins w:id="1" w:author=" " w:date="2018-10-17T17:51:00Z">
        <w:r>
          <w:rPr>
            <w:rFonts w:hint="eastAsia"/>
          </w:rPr>
          <w:t>平安</w:t>
        </w:r>
        <w:r w:rsidRPr="009A0486">
          <w:rPr>
            <w:rFonts w:hint="eastAsia"/>
          </w:rPr>
          <w:t>智慧城</w:t>
        </w:r>
      </w:ins>
      <w:ins w:id="2" w:author=" " w:date="2018-10-17T17:56:00Z">
        <w:r w:rsidR="008C71B2">
          <w:rPr>
            <w:rFonts w:hint="eastAsia"/>
          </w:rPr>
          <w:t>（以下简称“平安”）</w:t>
        </w:r>
      </w:ins>
      <w:r w:rsidR="00925F4E">
        <w:rPr>
          <w:rFonts w:hint="eastAsia"/>
        </w:rPr>
        <w:t>结合</w:t>
      </w:r>
      <w:del w:id="3" w:author=" " w:date="2018-10-17T17:51:00Z">
        <w:r w:rsidR="00925F4E" w:rsidDel="009A0486">
          <w:rPr>
            <w:rFonts w:hint="eastAsia"/>
          </w:rPr>
          <w:delText>平安</w:delText>
        </w:r>
      </w:del>
      <w:ins w:id="4" w:author=" " w:date="2018-10-17T17:51:00Z">
        <w:r>
          <w:rPr>
            <w:rFonts w:hint="eastAsia"/>
          </w:rPr>
          <w:t>自身的</w:t>
        </w:r>
      </w:ins>
      <w:ins w:id="5" w:author=" " w:date="2018-10-17T17:48:00Z">
        <w:r w:rsidR="00776D45">
          <w:rPr>
            <w:rFonts w:hint="eastAsia"/>
          </w:rPr>
          <w:t>科技力量、平安集团相关</w:t>
        </w:r>
      </w:ins>
      <w:r w:rsidR="00925F4E">
        <w:rPr>
          <w:rFonts w:hint="eastAsia"/>
        </w:rPr>
        <w:t>资源与北部湾市民卡</w:t>
      </w:r>
      <w:r w:rsidR="00925F4E">
        <w:rPr>
          <w:rFonts w:hint="eastAsia"/>
        </w:rPr>
        <w:t>*</w:t>
      </w:r>
      <w:proofErr w:type="gramStart"/>
      <w:r w:rsidR="00925F4E">
        <w:rPr>
          <w:rFonts w:hint="eastAsia"/>
        </w:rPr>
        <w:t>桂民卡为</w:t>
      </w:r>
      <w:proofErr w:type="gramEnd"/>
      <w:r w:rsidR="00925F4E">
        <w:rPr>
          <w:rFonts w:hint="eastAsia"/>
        </w:rPr>
        <w:t>底层基础介质，</w:t>
      </w:r>
      <w:ins w:id="6" w:author=" " w:date="2018-10-17T17:51:00Z">
        <w:r>
          <w:rPr>
            <w:rFonts w:hint="eastAsia"/>
          </w:rPr>
          <w:t>与广西</w:t>
        </w:r>
      </w:ins>
      <w:proofErr w:type="gramStart"/>
      <w:ins w:id="7" w:author=" " w:date="2018-10-17T17:52:00Z">
        <w:r>
          <w:rPr>
            <w:rFonts w:hint="eastAsia"/>
          </w:rPr>
          <w:t>一</w:t>
        </w:r>
        <w:proofErr w:type="gramEnd"/>
        <w:r>
          <w:rPr>
            <w:rFonts w:hint="eastAsia"/>
          </w:rPr>
          <w:t>卡通</w:t>
        </w:r>
      </w:ins>
      <w:ins w:id="8" w:author=" " w:date="2018-10-17T17:57:00Z">
        <w:r w:rsidR="008C71B2">
          <w:rPr>
            <w:rFonts w:hint="eastAsia"/>
          </w:rPr>
          <w:t>（以下简称“一卡通”）</w:t>
        </w:r>
      </w:ins>
      <w:r w:rsidR="00925F4E">
        <w:rPr>
          <w:rFonts w:hint="eastAsia"/>
        </w:rPr>
        <w:t>联合打造“北部湾市民云”综合服务平台（以下简称“市民云平台”），为北部湾市民提供便捷城市服务的同时，盘活北部湾市民云平台的用户、账户、钱包支付等体系与场景，让北部湾市民云平台线上支付（以下简称“市民云钱包”）合法合</w:t>
      </w:r>
      <w:proofErr w:type="gramStart"/>
      <w:r w:rsidR="00925F4E">
        <w:rPr>
          <w:rFonts w:hint="eastAsia"/>
        </w:rPr>
        <w:t>规</w:t>
      </w:r>
      <w:proofErr w:type="gramEnd"/>
      <w:r w:rsidR="00925F4E">
        <w:rPr>
          <w:rFonts w:hint="eastAsia"/>
        </w:rPr>
        <w:t>，</w:t>
      </w:r>
      <w:ins w:id="9" w:author=" " w:date="2018-10-17T17:55:00Z">
        <w:r>
          <w:rPr>
            <w:rFonts w:hint="eastAsia"/>
          </w:rPr>
          <w:t>拓展多元的服务场景，深入垂直业务闭环，更好的为北部湾市民服务</w:t>
        </w:r>
      </w:ins>
      <w:del w:id="10" w:author=" " w:date="2018-10-17T17:55:00Z">
        <w:r w:rsidR="00925F4E" w:rsidDel="009A0486">
          <w:rPr>
            <w:rFonts w:hint="eastAsia"/>
          </w:rPr>
          <w:delText>场景更广阔，服务更便民</w:delText>
        </w:r>
      </w:del>
      <w:r w:rsidR="00925F4E">
        <w:rPr>
          <w:rFonts w:hint="eastAsia"/>
        </w:rPr>
        <w:t>。</w:t>
      </w:r>
    </w:p>
    <w:p w:rsidR="008004E3" w:rsidRDefault="00925F4E">
      <w:pPr>
        <w:pStyle w:val="1"/>
      </w:pPr>
      <w:bookmarkStart w:id="11" w:name="_Toc237398560"/>
      <w:r>
        <w:rPr>
          <w:rFonts w:hint="eastAsia"/>
        </w:rPr>
        <w:t>产品整体规划</w:t>
      </w:r>
      <w:bookmarkEnd w:id="11"/>
    </w:p>
    <w:p w:rsidR="008004E3" w:rsidRDefault="009A0486" w:rsidP="003D6C96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ins w:id="12" w:author=" " w:date="2018-10-17T17:51:00Z">
        <w:r>
          <w:rPr>
            <w:rFonts w:hint="eastAsia"/>
          </w:rPr>
          <w:t>基于当前广西</w:t>
        </w:r>
        <w:proofErr w:type="gramStart"/>
        <w:r>
          <w:rPr>
            <w:rFonts w:hint="eastAsia"/>
          </w:rPr>
          <w:t>一</w:t>
        </w:r>
        <w:proofErr w:type="gramEnd"/>
        <w:r>
          <w:rPr>
            <w:rFonts w:hint="eastAsia"/>
          </w:rPr>
          <w:t>卡通</w:t>
        </w:r>
      </w:ins>
      <w:ins w:id="13" w:author=" " w:date="2018-10-17T17:52:00Z">
        <w:r>
          <w:rPr>
            <w:rFonts w:hint="eastAsia"/>
          </w:rPr>
          <w:t>目前已有的建设基础，以及广西</w:t>
        </w:r>
        <w:proofErr w:type="gramStart"/>
        <w:r>
          <w:rPr>
            <w:rFonts w:hint="eastAsia"/>
          </w:rPr>
          <w:t>一</w:t>
        </w:r>
        <w:proofErr w:type="gramEnd"/>
        <w:r>
          <w:rPr>
            <w:rFonts w:hint="eastAsia"/>
          </w:rPr>
          <w:t>卡通的</w:t>
        </w:r>
      </w:ins>
      <w:ins w:id="14" w:author=" " w:date="2018-10-17T17:57:00Z">
        <w:r w:rsidR="008C71B2">
          <w:rPr>
            <w:rFonts w:hint="eastAsia"/>
          </w:rPr>
          <w:t>多元</w:t>
        </w:r>
      </w:ins>
      <w:ins w:id="15" w:author=" " w:date="2018-10-17T17:52:00Z">
        <w:r>
          <w:rPr>
            <w:rFonts w:hint="eastAsia"/>
          </w:rPr>
          <w:t>业务拓展</w:t>
        </w:r>
      </w:ins>
      <w:ins w:id="16" w:author=" " w:date="2018-10-17T17:56:00Z">
        <w:r w:rsidR="008A0B61">
          <w:rPr>
            <w:rFonts w:hint="eastAsia"/>
          </w:rPr>
          <w:t>规划</w:t>
        </w:r>
      </w:ins>
      <w:ins w:id="17" w:author=" " w:date="2018-10-17T17:53:00Z">
        <w:r>
          <w:rPr>
            <w:rFonts w:hint="eastAsia"/>
          </w:rPr>
          <w:t>，结合</w:t>
        </w:r>
      </w:ins>
      <w:del w:id="18" w:author=" " w:date="2018-10-17T17:53:00Z">
        <w:r w:rsidR="00925F4E" w:rsidDel="009A0486">
          <w:rPr>
            <w:rFonts w:hint="eastAsia"/>
          </w:rPr>
          <w:delText>依托</w:delText>
        </w:r>
      </w:del>
      <w:r w:rsidR="00925F4E">
        <w:rPr>
          <w:rFonts w:hint="eastAsia"/>
        </w:rPr>
        <w:t>平安智慧城</w:t>
      </w:r>
      <w:del w:id="19" w:author=" " w:date="2018-10-17T17:53:00Z">
        <w:r w:rsidR="00925F4E" w:rsidDel="009A0486">
          <w:rPr>
            <w:rFonts w:hint="eastAsia"/>
          </w:rPr>
          <w:delText>市高频场景</w:delText>
        </w:r>
      </w:del>
      <w:ins w:id="20" w:author=" " w:date="2018-10-17T17:53:00Z">
        <w:r>
          <w:rPr>
            <w:rFonts w:hint="eastAsia"/>
          </w:rPr>
          <w:t>的产品、技术与过往实践经验，</w:t>
        </w:r>
      </w:ins>
      <w:del w:id="21" w:author=" " w:date="2018-10-17T17:53:00Z">
        <w:r w:rsidR="00925F4E" w:rsidDel="009A0486">
          <w:rPr>
            <w:rFonts w:hint="eastAsia"/>
          </w:rPr>
          <w:delText>,</w:delText>
        </w:r>
      </w:del>
      <w:ins w:id="22" w:author=" " w:date="2018-10-17T17:53:00Z">
        <w:r>
          <w:rPr>
            <w:rFonts w:hint="eastAsia"/>
          </w:rPr>
          <w:t>平安智慧城初步</w:t>
        </w:r>
      </w:ins>
      <w:r w:rsidR="00925F4E">
        <w:rPr>
          <w:rFonts w:hint="eastAsia"/>
        </w:rPr>
        <w:t>整理产品整体规划</w:t>
      </w:r>
      <w:ins w:id="23" w:author=" " w:date="2018-10-17T17:53:00Z">
        <w:r>
          <w:rPr>
            <w:rFonts w:hint="eastAsia"/>
          </w:rPr>
          <w:t>。</w:t>
        </w:r>
      </w:ins>
      <w:del w:id="24" w:author=" " w:date="2018-10-17T17:53:00Z">
        <w:r w:rsidR="00925F4E" w:rsidDel="009A0486">
          <w:delText>，</w:delText>
        </w:r>
      </w:del>
      <w:r w:rsidR="00925F4E">
        <w:t>产品</w:t>
      </w:r>
      <w:r w:rsidR="00925F4E">
        <w:rPr>
          <w:rFonts w:hint="eastAsia"/>
        </w:rPr>
        <w:t>建议</w:t>
      </w:r>
      <w:ins w:id="25" w:author=" " w:date="2018-10-17T17:53:00Z">
        <w:r>
          <w:rPr>
            <w:rFonts w:hint="eastAsia"/>
          </w:rPr>
          <w:t>按如下步骤</w:t>
        </w:r>
      </w:ins>
      <w:r w:rsidR="00925F4E">
        <w:t>分期</w:t>
      </w:r>
      <w:r w:rsidR="00925F4E">
        <w:rPr>
          <w:rFonts w:hint="eastAsia"/>
        </w:rPr>
        <w:t>打造：</w:t>
      </w:r>
    </w:p>
    <w:p w:rsidR="008004E3" w:rsidRDefault="00925F4E">
      <w:pPr>
        <w:pStyle w:val="2"/>
      </w:pPr>
      <w:r>
        <w:rPr>
          <w:rFonts w:hint="eastAsia"/>
        </w:rPr>
        <w:t>第一</w:t>
      </w:r>
      <w:r>
        <w:t>期</w:t>
      </w:r>
      <w:r>
        <w:rPr>
          <w:rFonts w:hint="eastAsia"/>
        </w:rPr>
        <w:t>：</w:t>
      </w:r>
      <w:r>
        <w:t>基础能力改造、迁移，依托自有资源，快速落地，构建地基。</w:t>
      </w:r>
    </w:p>
    <w:p w:rsidR="008C71B2" w:rsidRDefault="00925F4E" w:rsidP="003D6C96">
      <w:pPr>
        <w:pStyle w:val="af0"/>
        <w:ind w:firstLine="440"/>
        <w:rPr>
          <w:ins w:id="26" w:author=" " w:date="2018-10-17T17:59:00Z"/>
        </w:rPr>
      </w:pPr>
      <w:r>
        <w:t>平安提供</w:t>
      </w:r>
      <w:ins w:id="27" w:author=" " w:date="2018-10-17T17:57:00Z">
        <w:r w:rsidR="008C71B2">
          <w:rPr>
            <w:rFonts w:hint="eastAsia"/>
          </w:rPr>
          <w:t>产品、</w:t>
        </w:r>
      </w:ins>
      <w:r>
        <w:t>技术</w:t>
      </w:r>
      <w:ins w:id="28" w:author=" " w:date="2018-10-17T17:57:00Z">
        <w:r w:rsidR="008C71B2">
          <w:rPr>
            <w:rFonts w:hint="eastAsia"/>
          </w:rPr>
          <w:t>全面支持</w:t>
        </w:r>
      </w:ins>
      <w:del w:id="29" w:author=" " w:date="2018-10-17T17:57:00Z">
        <w:r w:rsidDel="008C71B2">
          <w:delText>支撑</w:delText>
        </w:r>
      </w:del>
      <w:r>
        <w:t>，</w:t>
      </w:r>
      <w:ins w:id="30" w:author=" " w:date="2018-10-17T17:59:00Z">
        <w:r w:rsidR="008C71B2">
          <w:rPr>
            <w:rFonts w:hint="eastAsia"/>
          </w:rPr>
          <w:t>基于平安自身的技术基础架构，快速</w:t>
        </w:r>
      </w:ins>
      <w:ins w:id="31" w:author=" " w:date="2018-10-17T17:58:00Z">
        <w:r w:rsidR="008C71B2">
          <w:rPr>
            <w:rFonts w:hint="eastAsia"/>
          </w:rPr>
          <w:t>对</w:t>
        </w:r>
      </w:ins>
      <w:ins w:id="32" w:author=" " w:date="2018-10-17T17:59:00Z">
        <w:r w:rsidR="008C71B2">
          <w:rPr>
            <w:rFonts w:hint="eastAsia"/>
          </w:rPr>
          <w:t>一卡通</w:t>
        </w:r>
      </w:ins>
      <w:ins w:id="33" w:author=" " w:date="2018-10-17T17:58:00Z">
        <w:r w:rsidR="008C71B2">
          <w:rPr>
            <w:rFonts w:hint="eastAsia"/>
          </w:rPr>
          <w:t>原有建设内容进行新平台迁移。</w:t>
        </w:r>
      </w:ins>
      <w:del w:id="34" w:author=" " w:date="2018-10-17T17:58:00Z">
        <w:r w:rsidDel="008C71B2">
          <w:delText>盘活</w:delText>
        </w:r>
      </w:del>
      <w:ins w:id="35" w:author=" " w:date="2018-10-17T18:04:00Z">
        <w:r w:rsidR="006320F4">
          <w:rPr>
            <w:rFonts w:hint="eastAsia"/>
          </w:rPr>
          <w:t>首先</w:t>
        </w:r>
      </w:ins>
      <w:ins w:id="36" w:author=" " w:date="2018-10-17T18:05:00Z">
        <w:r w:rsidR="006320F4">
          <w:rPr>
            <w:rFonts w:hint="eastAsia"/>
          </w:rPr>
          <w:t>完成公共出行</w:t>
        </w:r>
      </w:ins>
      <w:ins w:id="37" w:author=" " w:date="2018-10-17T18:06:00Z">
        <w:r w:rsidR="006320F4">
          <w:rPr>
            <w:rFonts w:hint="eastAsia"/>
          </w:rPr>
          <w:t>这块刚需、高频</w:t>
        </w:r>
      </w:ins>
      <w:ins w:id="38" w:author=" " w:date="2018-10-17T18:05:00Z">
        <w:r w:rsidR="006320F4">
          <w:rPr>
            <w:rFonts w:hint="eastAsia"/>
          </w:rPr>
          <w:t>业务的迁移与落地，</w:t>
        </w:r>
      </w:ins>
      <w:ins w:id="39" w:author=" " w:date="2018-10-17T18:06:00Z">
        <w:r w:rsidR="006320F4">
          <w:rPr>
            <w:rFonts w:hint="eastAsia"/>
          </w:rPr>
          <w:t>为北部湾市民云的后续运营与发展，打下良好的用户基础。</w:t>
        </w:r>
      </w:ins>
    </w:p>
    <w:p w:rsidR="008C71B2" w:rsidRDefault="008C71B2" w:rsidP="003D6C96">
      <w:pPr>
        <w:pStyle w:val="af0"/>
        <w:ind w:firstLine="440"/>
        <w:rPr>
          <w:ins w:id="40" w:author=" " w:date="2018-10-17T18:00:00Z"/>
        </w:rPr>
      </w:pPr>
      <w:ins w:id="41" w:author=" " w:date="2018-10-17T18:02:00Z">
        <w:r>
          <w:rPr>
            <w:rFonts w:hint="eastAsia"/>
          </w:rPr>
          <w:t>针对</w:t>
        </w:r>
      </w:ins>
      <w:del w:id="42" w:author=" " w:date="2018-10-17T17:59:00Z">
        <w:r w:rsidR="00925F4E" w:rsidDel="008C71B2">
          <w:rPr>
            <w:rFonts w:hint="eastAsia"/>
          </w:rPr>
          <w:delText>广西</w:delText>
        </w:r>
      </w:del>
      <w:proofErr w:type="gramStart"/>
      <w:r w:rsidR="00925F4E">
        <w:rPr>
          <w:rFonts w:hint="eastAsia"/>
        </w:rPr>
        <w:t>一</w:t>
      </w:r>
      <w:proofErr w:type="gramEnd"/>
      <w:r w:rsidR="00925F4E">
        <w:rPr>
          <w:rFonts w:hint="eastAsia"/>
        </w:rPr>
        <w:t>卡通</w:t>
      </w:r>
      <w:r w:rsidR="00925F4E">
        <w:t>原有</w:t>
      </w:r>
      <w:r w:rsidR="00925F4E">
        <w:rPr>
          <w:rFonts w:hint="eastAsia"/>
        </w:rPr>
        <w:t>用户、钱包账户体系</w:t>
      </w:r>
      <w:ins w:id="43" w:author=" " w:date="2018-10-17T17:58:00Z">
        <w:r>
          <w:rPr>
            <w:rFonts w:hint="eastAsia"/>
          </w:rPr>
          <w:t>进行</w:t>
        </w:r>
      </w:ins>
      <w:ins w:id="44" w:author=" " w:date="2018-10-17T18:55:00Z">
        <w:r w:rsidR="007C5A56">
          <w:rPr>
            <w:rFonts w:hint="eastAsia"/>
          </w:rPr>
          <w:t>优化</w:t>
        </w:r>
      </w:ins>
      <w:ins w:id="45" w:author=" " w:date="2018-10-17T18:08:00Z">
        <w:r w:rsidR="00CD4417">
          <w:rPr>
            <w:rFonts w:hint="eastAsia"/>
          </w:rPr>
          <w:t>。</w:t>
        </w:r>
      </w:ins>
      <w:del w:id="46" w:author=" " w:date="2018-10-17T18:08:00Z">
        <w:r w:rsidR="00925F4E" w:rsidDel="00CD4417">
          <w:delText>，</w:delText>
        </w:r>
      </w:del>
      <w:ins w:id="47" w:author=" " w:date="2018-10-17T18:06:00Z">
        <w:r w:rsidR="00B30CD6">
          <w:rPr>
            <w:rFonts w:hint="eastAsia"/>
          </w:rPr>
          <w:t>以一卡通原有的用户</w:t>
        </w:r>
      </w:ins>
      <w:ins w:id="48" w:author=" " w:date="2018-10-17T18:07:00Z">
        <w:r w:rsidR="00B30CD6">
          <w:rPr>
            <w:rFonts w:hint="eastAsia"/>
          </w:rPr>
          <w:t>账户体系为主体，</w:t>
        </w:r>
      </w:ins>
      <w:del w:id="49" w:author=" " w:date="2018-10-17T18:07:00Z">
        <w:r w:rsidR="00925F4E" w:rsidDel="00B30CD6">
          <w:rPr>
            <w:rFonts w:hint="eastAsia"/>
          </w:rPr>
          <w:delText>接</w:delText>
        </w:r>
      </w:del>
      <w:ins w:id="50" w:author=" " w:date="2018-10-17T18:07:00Z">
        <w:r w:rsidR="00B30CD6">
          <w:rPr>
            <w:rFonts w:hint="eastAsia"/>
          </w:rPr>
          <w:t>引入</w:t>
        </w:r>
      </w:ins>
      <w:del w:id="51" w:author=" " w:date="2018-10-17T18:07:00Z">
        <w:r w:rsidR="00925F4E" w:rsidDel="00B30CD6">
          <w:delText>入</w:delText>
        </w:r>
      </w:del>
      <w:ins w:id="52" w:author=" " w:date="2018-10-17T18:07:00Z">
        <w:r w:rsidR="00CD4417">
          <w:rPr>
            <w:rFonts w:hint="eastAsia"/>
          </w:rPr>
          <w:t>平安</w:t>
        </w:r>
      </w:ins>
      <w:r w:rsidR="00925F4E">
        <w:t>银行</w:t>
      </w:r>
      <w:del w:id="53" w:author=" " w:date="2018-10-17T18:07:00Z">
        <w:r w:rsidR="00925F4E" w:rsidDel="00CD4417">
          <w:rPr>
            <w:rFonts w:hint="eastAsia"/>
          </w:rPr>
          <w:delText>资源</w:delText>
        </w:r>
      </w:del>
      <w:ins w:id="54" w:author=" " w:date="2018-10-17T18:07:00Z">
        <w:r w:rsidR="00CD4417">
          <w:rPr>
            <w:rFonts w:hint="eastAsia"/>
          </w:rPr>
          <w:t>产品与资源</w:t>
        </w:r>
      </w:ins>
      <w:r w:rsidR="00925F4E">
        <w:t>，</w:t>
      </w:r>
      <w:ins w:id="55" w:author=" " w:date="2018-10-17T18:08:00Z">
        <w:r w:rsidR="00AD6C76">
          <w:rPr>
            <w:rFonts w:hint="eastAsia"/>
          </w:rPr>
          <w:t>在原有用户账户的基础上，</w:t>
        </w:r>
      </w:ins>
      <w:ins w:id="56" w:author=" " w:date="2018-10-17T18:11:00Z">
        <w:r w:rsidR="00815AC5">
          <w:rPr>
            <w:rFonts w:hint="eastAsia"/>
          </w:rPr>
          <w:t>结合银行的产品能力，</w:t>
        </w:r>
      </w:ins>
      <w:ins w:id="57" w:author=" " w:date="2018-10-17T18:08:00Z">
        <w:r w:rsidR="00AD6C76">
          <w:rPr>
            <w:rFonts w:hint="eastAsia"/>
          </w:rPr>
          <w:t>实现用户钱包的银行</w:t>
        </w:r>
      </w:ins>
      <w:ins w:id="58" w:author=" " w:date="2018-10-17T18:09:00Z">
        <w:r w:rsidR="00AD6C76">
          <w:rPr>
            <w:rFonts w:hint="eastAsia"/>
          </w:rPr>
          <w:t>化托管，</w:t>
        </w:r>
      </w:ins>
      <w:ins w:id="59" w:author=" " w:date="2018-10-17T18:43:00Z">
        <w:r w:rsidR="00C27D94">
          <w:rPr>
            <w:rFonts w:hint="eastAsia"/>
          </w:rPr>
          <w:t>优化市民云钱包的机制，</w:t>
        </w:r>
      </w:ins>
      <w:r w:rsidR="00925F4E">
        <w:t>让市民云钱包</w:t>
      </w:r>
      <w:ins w:id="60" w:author=" " w:date="2018-10-17T18:43:00Z">
        <w:r w:rsidR="0053312A">
          <w:rPr>
            <w:rFonts w:hint="eastAsia"/>
          </w:rPr>
          <w:t>更加</w:t>
        </w:r>
      </w:ins>
      <w:del w:id="61" w:author=" " w:date="2018-10-17T18:00:00Z">
        <w:r w:rsidR="00925F4E" w:rsidDel="008C71B2">
          <w:delText>更</w:delText>
        </w:r>
      </w:del>
      <w:r w:rsidR="00925F4E">
        <w:t>合法合</w:t>
      </w:r>
      <w:proofErr w:type="gramStart"/>
      <w:r w:rsidR="00925F4E">
        <w:t>规</w:t>
      </w:r>
      <w:proofErr w:type="gramEnd"/>
      <w:r w:rsidR="00925F4E">
        <w:t>，</w:t>
      </w:r>
      <w:ins w:id="62" w:author=" " w:date="2018-10-17T18:00:00Z">
        <w:r>
          <w:rPr>
            <w:rFonts w:hint="eastAsia"/>
          </w:rPr>
          <w:t>为北部湾市民云构建用户支付</w:t>
        </w:r>
      </w:ins>
      <w:ins w:id="63" w:author=" " w:date="2018-10-17T18:11:00Z">
        <w:r w:rsidR="00815AC5">
          <w:rPr>
            <w:rFonts w:hint="eastAsia"/>
          </w:rPr>
          <w:t>与</w:t>
        </w:r>
      </w:ins>
      <w:ins w:id="64" w:author=" " w:date="2018-10-17T18:12:00Z">
        <w:r w:rsidR="00815AC5">
          <w:rPr>
            <w:rFonts w:hint="eastAsia"/>
          </w:rPr>
          <w:t>多元场景</w:t>
        </w:r>
      </w:ins>
      <w:ins w:id="65" w:author=" " w:date="2018-10-17T18:00:00Z">
        <w:r>
          <w:rPr>
            <w:rFonts w:hint="eastAsia"/>
          </w:rPr>
          <w:t>的基础设施。</w:t>
        </w:r>
      </w:ins>
    </w:p>
    <w:p w:rsidR="008C71B2" w:rsidRDefault="00925F4E" w:rsidP="003D6C96">
      <w:pPr>
        <w:pStyle w:val="af0"/>
        <w:ind w:firstLine="440"/>
        <w:rPr>
          <w:ins w:id="66" w:author=" " w:date="2018-10-17T18:02:00Z"/>
        </w:rPr>
      </w:pPr>
      <w:del w:id="67" w:author=" " w:date="2018-10-17T18:00:00Z">
        <w:r w:rsidDel="008C71B2">
          <w:delText>场景更广阔。</w:delText>
        </w:r>
      </w:del>
      <w:r>
        <w:rPr>
          <w:rFonts w:hint="eastAsia"/>
        </w:rPr>
        <w:t>依托</w:t>
      </w:r>
      <w:del w:id="68" w:author=" " w:date="2018-10-17T18:00:00Z">
        <w:r w:rsidDel="008C71B2">
          <w:rPr>
            <w:rFonts w:hint="eastAsia"/>
          </w:rPr>
          <w:delText>广西</w:delText>
        </w:r>
      </w:del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</w:t>
      </w:r>
      <w:del w:id="69" w:author=" " w:date="2018-10-17T18:10:00Z">
        <w:r w:rsidDel="00AD6C76">
          <w:rPr>
            <w:rFonts w:hint="eastAsia"/>
          </w:rPr>
          <w:delText>与平安</w:delText>
        </w:r>
      </w:del>
      <w:r>
        <w:rPr>
          <w:rFonts w:hint="eastAsia"/>
        </w:rPr>
        <w:t>现有</w:t>
      </w:r>
      <w:ins w:id="70" w:author=" " w:date="2018-10-17T18:10:00Z">
        <w:r w:rsidR="00AD6C76">
          <w:rPr>
            <w:rFonts w:hint="eastAsia"/>
          </w:rPr>
          <w:t>建设基础与</w:t>
        </w:r>
      </w:ins>
      <w:r>
        <w:rPr>
          <w:rFonts w:hint="eastAsia"/>
        </w:rPr>
        <w:t>资源，</w:t>
      </w:r>
      <w:ins w:id="71" w:author=" " w:date="2018-10-17T18:10:00Z">
        <w:r w:rsidR="00AD6C76">
          <w:rPr>
            <w:rFonts w:hint="eastAsia"/>
          </w:rPr>
          <w:t>平安基于自身的技术架构与技术能力，</w:t>
        </w:r>
      </w:ins>
      <w:r>
        <w:rPr>
          <w:rFonts w:hint="eastAsia"/>
        </w:rPr>
        <w:t>快速</w:t>
      </w:r>
      <w:del w:id="72" w:author=" " w:date="2018-10-17T18:09:00Z">
        <w:r w:rsidDel="00AD6C76">
          <w:delText>落地</w:delText>
        </w:r>
        <w:r w:rsidDel="00AD6C76">
          <w:rPr>
            <w:rFonts w:hint="eastAsia"/>
          </w:rPr>
          <w:delText>，改造</w:delText>
        </w:r>
      </w:del>
      <w:ins w:id="73" w:author=" " w:date="2018-10-17T18:10:00Z">
        <w:r w:rsidR="00AD6C76">
          <w:rPr>
            <w:rFonts w:hint="eastAsia"/>
          </w:rPr>
          <w:t>将</w:t>
        </w:r>
      </w:ins>
      <w:del w:id="74" w:author=" " w:date="2018-10-17T18:09:00Z">
        <w:r w:rsidDel="00AD6C76">
          <w:delText>、</w:delText>
        </w:r>
      </w:del>
      <w:del w:id="75" w:author=" " w:date="2018-10-17T18:10:00Z">
        <w:r w:rsidDel="00AD6C76">
          <w:delText>迁移</w:delText>
        </w:r>
      </w:del>
      <w:del w:id="76" w:author=" " w:date="2018-10-17T18:00:00Z">
        <w:r w:rsidDel="008C71B2">
          <w:delText>广西</w:delText>
        </w:r>
      </w:del>
      <w:proofErr w:type="gramStart"/>
      <w:r>
        <w:t>一</w:t>
      </w:r>
      <w:proofErr w:type="gramEnd"/>
      <w:r>
        <w:t>卡通现有</w:t>
      </w:r>
      <w:ins w:id="77" w:author=" " w:date="2018-10-17T18:01:00Z">
        <w:r w:rsidR="008C71B2">
          <w:rPr>
            <w:rFonts w:hint="eastAsia"/>
          </w:rPr>
          <w:t>所有</w:t>
        </w:r>
      </w:ins>
      <w:r>
        <w:rPr>
          <w:rFonts w:hint="eastAsia"/>
        </w:rPr>
        <w:t>公共交通场景应用</w:t>
      </w:r>
      <w:ins w:id="78" w:author=" " w:date="2018-10-17T18:10:00Z">
        <w:r w:rsidR="00AD6C76" w:rsidRPr="00AD6C76">
          <w:t>迁移</w:t>
        </w:r>
        <w:r w:rsidR="00AD6C76">
          <w:rPr>
            <w:rFonts w:hint="eastAsia"/>
          </w:rPr>
          <w:t>到新的北部湾市民云平台</w:t>
        </w:r>
      </w:ins>
      <w:r>
        <w:t>，</w:t>
      </w:r>
      <w:del w:id="79" w:author=" " w:date="2018-10-17T18:01:00Z">
        <w:r w:rsidDel="008C71B2">
          <w:rPr>
            <w:rFonts w:hint="eastAsia"/>
          </w:rPr>
          <w:delText>如</w:delText>
        </w:r>
      </w:del>
      <w:ins w:id="80" w:author=" " w:date="2018-10-17T18:01:00Z">
        <w:r w:rsidR="008C71B2">
          <w:rPr>
            <w:rFonts w:hint="eastAsia"/>
          </w:rPr>
          <w:t>包括通卡业务相关</w:t>
        </w:r>
      </w:ins>
      <w:del w:id="81" w:author=" " w:date="2018-10-17T18:01:00Z">
        <w:r w:rsidDel="008C71B2">
          <w:rPr>
            <w:rFonts w:hint="eastAsia"/>
          </w:rPr>
          <w:delText>：</w:delText>
        </w:r>
      </w:del>
      <w:r>
        <w:rPr>
          <w:rFonts w:hint="eastAsia"/>
        </w:rPr>
        <w:t>实体卡充值、空中开卡、</w:t>
      </w:r>
      <w:proofErr w:type="gramStart"/>
      <w:r>
        <w:rPr>
          <w:rFonts w:hint="eastAsia"/>
        </w:rPr>
        <w:t>二维码乘车</w:t>
      </w:r>
      <w:proofErr w:type="gramEnd"/>
      <w:r>
        <w:rPr>
          <w:rFonts w:hint="eastAsia"/>
        </w:rPr>
        <w:t>、</w:t>
      </w:r>
      <w:del w:id="82" w:author=" " w:date="2018-10-17T18:01:00Z">
        <w:r w:rsidDel="008C71B2">
          <w:rPr>
            <w:rFonts w:hint="eastAsia"/>
          </w:rPr>
          <w:delText>线上</w:delText>
        </w:r>
      </w:del>
      <w:r>
        <w:rPr>
          <w:rFonts w:hint="eastAsia"/>
        </w:rPr>
        <w:t>电子发票</w:t>
      </w:r>
      <w:ins w:id="83" w:author=" " w:date="2018-10-17T18:01:00Z">
        <w:r w:rsidR="008C71B2">
          <w:rPr>
            <w:rFonts w:hint="eastAsia"/>
          </w:rPr>
          <w:t>等业务，</w:t>
        </w:r>
      </w:ins>
      <w:ins w:id="84" w:author=" " w:date="2018-10-17T18:02:00Z">
        <w:r w:rsidR="008C71B2">
          <w:rPr>
            <w:rFonts w:hint="eastAsia"/>
          </w:rPr>
          <w:t>也包括票务相关</w:t>
        </w:r>
      </w:ins>
      <w:del w:id="85" w:author=" " w:date="2018-10-17T18:02:00Z">
        <w:r w:rsidDel="008C71B2">
          <w:rPr>
            <w:rFonts w:hint="eastAsia"/>
          </w:rPr>
          <w:delText>、</w:delText>
        </w:r>
      </w:del>
      <w:r>
        <w:rPr>
          <w:rFonts w:hint="eastAsia"/>
        </w:rPr>
        <w:t>客运票务系统、高速通行等</w:t>
      </w:r>
      <w:ins w:id="86" w:author=" " w:date="2018-10-17T18:02:00Z">
        <w:r w:rsidR="008C71B2">
          <w:rPr>
            <w:rFonts w:hint="eastAsia"/>
          </w:rPr>
          <w:t>业务。</w:t>
        </w:r>
      </w:ins>
      <w:del w:id="87" w:author=" " w:date="2018-10-17T18:02:00Z">
        <w:r w:rsidDel="008C71B2">
          <w:rPr>
            <w:rFonts w:hint="eastAsia"/>
          </w:rPr>
          <w:delText>，</w:delText>
        </w:r>
      </w:del>
    </w:p>
    <w:p w:rsidR="008004E3" w:rsidRDefault="00925F4E" w:rsidP="003D6C96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hint="eastAsia"/>
        </w:rPr>
        <w:t>同时</w:t>
      </w:r>
      <w:ins w:id="88" w:author=" " w:date="2018-10-17T18:02:00Z">
        <w:r w:rsidR="008C71B2">
          <w:rPr>
            <w:rFonts w:hint="eastAsia"/>
          </w:rPr>
          <w:t>在此过程中</w:t>
        </w:r>
      </w:ins>
      <w:r>
        <w:rPr>
          <w:rFonts w:hint="eastAsia"/>
        </w:rPr>
        <w:t>接入平安增值服务</w:t>
      </w:r>
      <w:ins w:id="89" w:author=" " w:date="2018-10-17T18:02:00Z">
        <w:r w:rsidR="008C71B2">
          <w:rPr>
            <w:rFonts w:hint="eastAsia"/>
          </w:rPr>
          <w:t>，</w:t>
        </w:r>
      </w:ins>
      <w:r>
        <w:rPr>
          <w:rFonts w:hint="eastAsia"/>
        </w:rPr>
        <w:t>如理财、信用卡、小贷、保险等</w:t>
      </w:r>
      <w:ins w:id="90" w:author=" " w:date="2018-10-17T18:02:00Z">
        <w:r w:rsidR="008C71B2">
          <w:rPr>
            <w:rFonts w:hint="eastAsia"/>
          </w:rPr>
          <w:t>，为北部湾市民云</w:t>
        </w:r>
      </w:ins>
      <w:ins w:id="91" w:author=" " w:date="2018-10-17T18:03:00Z">
        <w:r w:rsidR="008C71B2">
          <w:rPr>
            <w:rFonts w:hint="eastAsia"/>
          </w:rPr>
          <w:t>的运</w:t>
        </w:r>
        <w:r w:rsidR="008C71B2">
          <w:rPr>
            <w:rFonts w:hint="eastAsia"/>
          </w:rPr>
          <w:lastRenderedPageBreak/>
          <w:t>营注入商业化内容</w:t>
        </w:r>
      </w:ins>
      <w:r>
        <w:rPr>
          <w:rFonts w:hint="eastAsia"/>
        </w:rPr>
        <w:t>。</w:t>
      </w:r>
    </w:p>
    <w:p w:rsidR="008004E3" w:rsidRDefault="00925F4E">
      <w:pPr>
        <w:pStyle w:val="2"/>
      </w:pPr>
      <w:r>
        <w:rPr>
          <w:rFonts w:hint="eastAsia"/>
        </w:rPr>
        <w:t>第二</w:t>
      </w:r>
      <w:r>
        <w:t>期</w:t>
      </w:r>
      <w:r>
        <w:rPr>
          <w:rFonts w:hint="eastAsia"/>
        </w:rPr>
        <w:t>：</w:t>
      </w:r>
      <w:r>
        <w:t>拓展场景、接入更多高频服务。</w:t>
      </w:r>
    </w:p>
    <w:p w:rsidR="006320F4" w:rsidRDefault="006320F4" w:rsidP="003D6C96">
      <w:pPr>
        <w:pStyle w:val="af0"/>
        <w:ind w:firstLine="440"/>
        <w:rPr>
          <w:ins w:id="92" w:author=" " w:date="2018-10-17T18:49:00Z"/>
        </w:rPr>
      </w:pPr>
      <w:ins w:id="93" w:author=" " w:date="2018-10-17T18:03:00Z">
        <w:r>
          <w:rPr>
            <w:rFonts w:hint="eastAsia"/>
          </w:rPr>
          <w:t>结合</w:t>
        </w:r>
        <w:proofErr w:type="gramStart"/>
        <w:r>
          <w:rPr>
            <w:rFonts w:hint="eastAsia"/>
          </w:rPr>
          <w:t>一</w:t>
        </w:r>
        <w:proofErr w:type="gramEnd"/>
        <w:r>
          <w:rPr>
            <w:rFonts w:hint="eastAsia"/>
          </w:rPr>
          <w:t>卡通在各个城市</w:t>
        </w:r>
      </w:ins>
      <w:ins w:id="94" w:author=" " w:date="2018-10-17T18:04:00Z">
        <w:r>
          <w:rPr>
            <w:rFonts w:hint="eastAsia"/>
          </w:rPr>
          <w:t>中</w:t>
        </w:r>
      </w:ins>
      <w:ins w:id="95" w:author=" " w:date="2018-10-17T18:03:00Z">
        <w:r>
          <w:rPr>
            <w:rFonts w:hint="eastAsia"/>
          </w:rPr>
          <w:t>公共服务、政府服务</w:t>
        </w:r>
      </w:ins>
      <w:ins w:id="96" w:author=" " w:date="2018-10-17T18:04:00Z">
        <w:r>
          <w:rPr>
            <w:rFonts w:hint="eastAsia"/>
          </w:rPr>
          <w:t>的拓展计划，将更多的场景接入到北部湾市民云。</w:t>
        </w:r>
      </w:ins>
    </w:p>
    <w:p w:rsidR="00A1737F" w:rsidRDefault="00A1737F" w:rsidP="003D6C96">
      <w:pPr>
        <w:pStyle w:val="af0"/>
        <w:ind w:firstLine="440"/>
        <w:rPr>
          <w:ins w:id="97" w:author=" " w:date="2018-10-17T18:57:00Z"/>
        </w:rPr>
      </w:pPr>
      <w:ins w:id="98" w:author=" " w:date="2018-10-17T18:49:00Z">
        <w:r>
          <w:rPr>
            <w:rFonts w:hint="eastAsia"/>
          </w:rPr>
          <w:t>同时，基于平安</w:t>
        </w:r>
      </w:ins>
      <w:ins w:id="99" w:author=" " w:date="2018-10-17T18:50:00Z">
        <w:r>
          <w:rPr>
            <w:rFonts w:hint="eastAsia"/>
          </w:rPr>
          <w:t>过往智慧城市建设的实践经验，参考过往几个城市实际运营数据，从</w:t>
        </w:r>
      </w:ins>
      <w:ins w:id="100" w:author=" " w:date="2018-10-17T18:51:00Z">
        <w:r>
          <w:rPr>
            <w:rFonts w:hint="eastAsia"/>
          </w:rPr>
          <w:t>场景应用的</w:t>
        </w:r>
      </w:ins>
      <w:ins w:id="101" w:author=" " w:date="2018-10-17T18:50:00Z">
        <w:r>
          <w:rPr>
            <w:rFonts w:hint="eastAsia"/>
          </w:rPr>
          <w:t>高频</w:t>
        </w:r>
      </w:ins>
      <w:ins w:id="102" w:author=" " w:date="2018-10-17T18:51:00Z">
        <w:r>
          <w:rPr>
            <w:rFonts w:hint="eastAsia"/>
          </w:rPr>
          <w:t>程度来看，在公共交通场景之外，</w:t>
        </w:r>
      </w:ins>
      <w:ins w:id="103" w:author=" " w:date="2018-10-17T18:56:00Z">
        <w:r w:rsidR="000E6FBD">
          <w:rPr>
            <w:rFonts w:hint="eastAsia"/>
          </w:rPr>
          <w:t>如下</w:t>
        </w:r>
      </w:ins>
      <w:ins w:id="104" w:author=" " w:date="2018-10-17T18:54:00Z">
        <w:r w:rsidR="007C5A56">
          <w:rPr>
            <w:rFonts w:hint="eastAsia"/>
          </w:rPr>
          <w:t>应用场景</w:t>
        </w:r>
      </w:ins>
      <w:ins w:id="105" w:author=" " w:date="2018-10-17T18:57:00Z">
        <w:r w:rsidR="000E6FBD">
          <w:rPr>
            <w:rFonts w:hint="eastAsia"/>
          </w:rPr>
          <w:t>为</w:t>
        </w:r>
        <w:r w:rsidR="00A61519">
          <w:rPr>
            <w:rFonts w:hint="eastAsia"/>
          </w:rPr>
          <w:t>较高频次应用：</w:t>
        </w:r>
      </w:ins>
    </w:p>
    <w:p w:rsidR="00A61519" w:rsidRDefault="00A61519" w:rsidP="00A61519">
      <w:pPr>
        <w:pStyle w:val="a"/>
        <w:rPr>
          <w:ins w:id="106" w:author=" " w:date="2018-10-17T18:59:00Z"/>
        </w:rPr>
        <w:pPrChange w:id="107" w:author=" " w:date="2018-10-17T19:02:00Z">
          <w:pPr>
            <w:pStyle w:val="af0"/>
            <w:ind w:firstLine="440"/>
          </w:pPr>
        </w:pPrChange>
      </w:pPr>
      <w:ins w:id="108" w:author=" " w:date="2018-10-17T18:58:00Z">
        <w:r>
          <w:rPr>
            <w:rFonts w:hint="eastAsia"/>
          </w:rPr>
          <w:t>车主服务，包括违章查询、违章缴费、</w:t>
        </w:r>
      </w:ins>
      <w:ins w:id="109" w:author=" " w:date="2018-10-17T18:59:00Z">
        <w:r>
          <w:rPr>
            <w:rFonts w:hint="eastAsia"/>
          </w:rPr>
          <w:t>事故处理、一键挪车、电子证照等全流程服务。</w:t>
        </w:r>
      </w:ins>
    </w:p>
    <w:p w:rsidR="00A61519" w:rsidRDefault="00A61519" w:rsidP="00A61519">
      <w:pPr>
        <w:pStyle w:val="a"/>
        <w:rPr>
          <w:ins w:id="110" w:author=" " w:date="2018-10-17T18:59:00Z"/>
        </w:rPr>
        <w:pPrChange w:id="111" w:author=" " w:date="2018-10-17T19:02:00Z">
          <w:pPr>
            <w:pStyle w:val="af0"/>
            <w:ind w:firstLine="440"/>
          </w:pPr>
        </w:pPrChange>
      </w:pPr>
      <w:ins w:id="112" w:author=" " w:date="2018-10-17T18:59:00Z">
        <w:r>
          <w:rPr>
            <w:rFonts w:hint="eastAsia"/>
          </w:rPr>
          <w:t>信息查询，包括社保缴费、公积金查询等信息查询服务</w:t>
        </w:r>
      </w:ins>
    </w:p>
    <w:p w:rsidR="00A61519" w:rsidRDefault="00A61519" w:rsidP="00A61519">
      <w:pPr>
        <w:pStyle w:val="a"/>
        <w:rPr>
          <w:ins w:id="113" w:author=" " w:date="2018-10-17T18:42:00Z"/>
        </w:rPr>
        <w:pPrChange w:id="114" w:author=" " w:date="2018-10-17T19:02:00Z">
          <w:pPr>
            <w:pStyle w:val="af0"/>
            <w:ind w:firstLine="440"/>
          </w:pPr>
        </w:pPrChange>
      </w:pPr>
      <w:ins w:id="115" w:author=" " w:date="2018-10-17T19:00:00Z">
        <w:r>
          <w:rPr>
            <w:rFonts w:hint="eastAsia"/>
          </w:rPr>
          <w:t>医疗服务，包括在先挂号、就诊</w:t>
        </w:r>
      </w:ins>
      <w:ins w:id="116" w:author=" " w:date="2018-10-17T19:01:00Z">
        <w:r>
          <w:rPr>
            <w:rFonts w:hint="eastAsia"/>
          </w:rPr>
          <w:t>、缴费、住院、电子病历、健康档案等医疗全流程服务。</w:t>
        </w:r>
      </w:ins>
    </w:p>
    <w:p w:rsidR="00B45E34" w:rsidRDefault="00A61519" w:rsidP="003D6C96">
      <w:pPr>
        <w:pStyle w:val="af0"/>
        <w:ind w:firstLine="440"/>
        <w:rPr>
          <w:ins w:id="117" w:author=" " w:date="2018-10-17T19:11:00Z"/>
        </w:rPr>
      </w:pPr>
      <w:ins w:id="118" w:author=" " w:date="2018-10-17T19:01:00Z">
        <w:r>
          <w:rPr>
            <w:rFonts w:hint="eastAsia"/>
          </w:rPr>
          <w:t>基于上述的</w:t>
        </w:r>
      </w:ins>
      <w:ins w:id="119" w:author=" " w:date="2018-10-17T19:02:00Z">
        <w:r w:rsidR="00B45E34">
          <w:rPr>
            <w:rFonts w:hint="eastAsia"/>
          </w:rPr>
          <w:t>数据分析，建议</w:t>
        </w:r>
        <w:proofErr w:type="gramStart"/>
        <w:r w:rsidR="00B45E34">
          <w:rPr>
            <w:rFonts w:hint="eastAsia"/>
          </w:rPr>
          <w:t>一</w:t>
        </w:r>
        <w:proofErr w:type="gramEnd"/>
        <w:r w:rsidR="00B45E34">
          <w:rPr>
            <w:rFonts w:hint="eastAsia"/>
          </w:rPr>
          <w:t>卡通在后续的业务拓展中，</w:t>
        </w:r>
      </w:ins>
      <w:ins w:id="120" w:author=" " w:date="2018-10-17T19:04:00Z">
        <w:r w:rsidR="00B45E34">
          <w:rPr>
            <w:rFonts w:hint="eastAsia"/>
          </w:rPr>
          <w:t>通过与各市</w:t>
        </w:r>
      </w:ins>
      <w:ins w:id="121" w:author=" " w:date="2018-10-17T19:07:00Z">
        <w:r w:rsidR="00B45E34">
          <w:rPr>
            <w:rFonts w:hint="eastAsia"/>
          </w:rPr>
          <w:t>交警、社保</w:t>
        </w:r>
      </w:ins>
      <w:ins w:id="122" w:author=" " w:date="2018-10-17T19:08:00Z">
        <w:r w:rsidR="00B45E34">
          <w:rPr>
            <w:rFonts w:hint="eastAsia"/>
          </w:rPr>
          <w:t>建立合作，</w:t>
        </w:r>
      </w:ins>
      <w:ins w:id="123" w:author=" " w:date="2018-10-17T19:02:00Z">
        <w:r w:rsidR="00B45E34">
          <w:rPr>
            <w:rFonts w:hint="eastAsia"/>
          </w:rPr>
          <w:t>以</w:t>
        </w:r>
      </w:ins>
      <w:ins w:id="124" w:author=" " w:date="2018-10-17T19:03:00Z">
        <w:r w:rsidR="00B45E34">
          <w:rPr>
            <w:rFonts w:hint="eastAsia"/>
          </w:rPr>
          <w:t>车主服务、信息查询以及医疗服务这三类服务为主体</w:t>
        </w:r>
      </w:ins>
      <w:ins w:id="125" w:author=" " w:date="2018-10-17T19:04:00Z">
        <w:r w:rsidR="00B45E34">
          <w:rPr>
            <w:rFonts w:hint="eastAsia"/>
          </w:rPr>
          <w:t>，首先突破。</w:t>
        </w:r>
      </w:ins>
    </w:p>
    <w:p w:rsidR="008004E3" w:rsidRDefault="00B45E34" w:rsidP="003D6C96">
      <w:pPr>
        <w:pStyle w:val="af0"/>
        <w:ind w:firstLine="440"/>
        <w:rPr>
          <w:ins w:id="126" w:author=" " w:date="2018-10-17T19:15:00Z"/>
        </w:rPr>
      </w:pPr>
      <w:ins w:id="127" w:author=" " w:date="2018-10-17T19:09:00Z">
        <w:r>
          <w:rPr>
            <w:rFonts w:hint="eastAsia"/>
          </w:rPr>
          <w:t>同时，建议</w:t>
        </w:r>
      </w:ins>
      <w:ins w:id="128" w:author=" " w:date="2018-10-17T19:10:00Z">
        <w:r>
          <w:rPr>
            <w:rFonts w:hint="eastAsia"/>
          </w:rPr>
          <w:t>各个板块的业务</w:t>
        </w:r>
      </w:ins>
      <w:ins w:id="129" w:author=" " w:date="2018-10-17T19:11:00Z">
        <w:r>
          <w:rPr>
            <w:rFonts w:hint="eastAsia"/>
          </w:rPr>
          <w:t>，交警或者社保，</w:t>
        </w:r>
      </w:ins>
      <w:ins w:id="130" w:author=" " w:date="2018-10-17T19:13:00Z">
        <w:r w:rsidR="003C1C6F">
          <w:rPr>
            <w:rFonts w:hint="eastAsia"/>
          </w:rPr>
          <w:t>以一卡通为主导，平安配合，</w:t>
        </w:r>
      </w:ins>
      <w:ins w:id="131" w:author=" " w:date="2018-10-17T19:10:00Z">
        <w:r>
          <w:rPr>
            <w:rFonts w:hint="eastAsia"/>
          </w:rPr>
          <w:t>首先在</w:t>
        </w:r>
        <w:proofErr w:type="gramStart"/>
        <w:r>
          <w:rPr>
            <w:rFonts w:hint="eastAsia"/>
          </w:rPr>
          <w:t>单一城市</w:t>
        </w:r>
        <w:proofErr w:type="gramEnd"/>
        <w:r>
          <w:rPr>
            <w:rFonts w:hint="eastAsia"/>
          </w:rPr>
          <w:t>落地，</w:t>
        </w:r>
      </w:ins>
      <w:ins w:id="132" w:author=" " w:date="2018-10-17T19:13:00Z">
        <w:r w:rsidR="003C1C6F">
          <w:rPr>
            <w:rFonts w:hint="eastAsia"/>
          </w:rPr>
          <w:t>平安全力提供</w:t>
        </w:r>
      </w:ins>
      <w:ins w:id="133" w:author=" " w:date="2018-10-17T19:14:00Z">
        <w:r w:rsidR="003C1C6F">
          <w:rPr>
            <w:rFonts w:hint="eastAsia"/>
          </w:rPr>
          <w:t>方案、产品、技术以及开发力量的支持</w:t>
        </w:r>
      </w:ins>
      <w:ins w:id="134" w:author=" " w:date="2018-10-17T19:11:00Z">
        <w:r>
          <w:rPr>
            <w:rFonts w:hint="eastAsia"/>
          </w:rPr>
          <w:t>，快速形成</w:t>
        </w:r>
      </w:ins>
      <w:ins w:id="135" w:author=" " w:date="2018-10-17T19:12:00Z">
        <w:r>
          <w:rPr>
            <w:rFonts w:hint="eastAsia"/>
          </w:rPr>
          <w:t>标杆示范作用，然后再迅速在北部湾多</w:t>
        </w:r>
        <w:r w:rsidR="0090383F">
          <w:rPr>
            <w:rFonts w:hint="eastAsia"/>
          </w:rPr>
          <w:t>个</w:t>
        </w:r>
      </w:ins>
      <w:ins w:id="136" w:author=" " w:date="2018-10-17T19:13:00Z">
        <w:r w:rsidR="0090383F">
          <w:rPr>
            <w:rFonts w:hint="eastAsia"/>
          </w:rPr>
          <w:t>城市中形成规模落地效应。</w:t>
        </w:r>
      </w:ins>
      <w:del w:id="137" w:author=" " w:date="2018-10-17T19:13:00Z">
        <w:r w:rsidR="00925F4E" w:rsidDel="003C1C6F">
          <w:rPr>
            <w:rFonts w:hint="eastAsia"/>
          </w:rPr>
          <w:delText>在</w:delText>
        </w:r>
        <w:r w:rsidR="00925F4E" w:rsidDel="003C1C6F">
          <w:delText>商务拓展下</w:delText>
        </w:r>
        <w:r w:rsidR="00925F4E" w:rsidDel="003C1C6F">
          <w:rPr>
            <w:rFonts w:hint="eastAsia"/>
          </w:rPr>
          <w:delText>，参考“我的深圳”高频应用，建议进一步接入：车辆服务如：违规查询、电子行驶证、电子驾驶证、远程事故处理；拓展公共交通场景应用如：实时公交、地铁</w:delText>
        </w:r>
        <w:r w:rsidR="00925F4E" w:rsidDel="003C1C6F">
          <w:delText>购票</w:delText>
        </w:r>
        <w:r w:rsidR="00925F4E" w:rsidDel="003C1C6F">
          <w:rPr>
            <w:rFonts w:hint="eastAsia"/>
          </w:rPr>
          <w:delText>、票务大巴二维码；接入社保医疗服务：接入社保公积金、在线挂号、打通医院市民云钱包支付、社保卡付费、药店付费等场景</w:delText>
        </w:r>
        <w:r w:rsidR="00925F4E" w:rsidDel="003C1C6F">
          <w:delText>；</w:delText>
        </w:r>
        <w:r w:rsidR="00925F4E" w:rsidDel="003C1C6F">
          <w:rPr>
            <w:rFonts w:hint="eastAsia"/>
          </w:rPr>
          <w:delText>拓展广西景区资源，构建景区二维码系统。</w:delText>
        </w:r>
      </w:del>
    </w:p>
    <w:p w:rsidR="004933E0" w:rsidRDefault="004933E0" w:rsidP="004933E0">
      <w:pPr>
        <w:pStyle w:val="af0"/>
        <w:ind w:firstLine="440"/>
        <w:pPrChange w:id="138" w:author=" " w:date="2018-10-17T19:15:00Z">
          <w:pPr>
            <w:pStyle w:val="af0"/>
            <w:ind w:firstLine="440"/>
          </w:pPr>
        </w:pPrChange>
      </w:pPr>
      <w:ins w:id="139" w:author=" " w:date="2018-10-17T19:15:00Z">
        <w:r>
          <w:rPr>
            <w:rFonts w:hint="eastAsia"/>
          </w:rPr>
          <w:t>于此同时，针对广西丰富的旅游资源，在拓展</w:t>
        </w:r>
      </w:ins>
      <w:ins w:id="140" w:author=" " w:date="2018-10-17T19:16:00Z">
        <w:r>
          <w:rPr>
            <w:rFonts w:hint="eastAsia"/>
          </w:rPr>
          <w:t>上述高频应用的同时，拓展景区资源，基于市民云钱包的支付能力，</w:t>
        </w:r>
      </w:ins>
      <w:ins w:id="141" w:author=" " w:date="2018-10-17T19:17:00Z">
        <w:r>
          <w:rPr>
            <w:rFonts w:hint="eastAsia"/>
          </w:rPr>
          <w:t>构建景区的购票、核销支付体系。</w:t>
        </w:r>
      </w:ins>
    </w:p>
    <w:p w:rsidR="008004E3" w:rsidRDefault="00925F4E">
      <w:pPr>
        <w:pStyle w:val="2"/>
      </w:pPr>
      <w:r>
        <w:rPr>
          <w:rFonts w:hint="eastAsia"/>
        </w:rPr>
        <w:t>第</w:t>
      </w:r>
      <w:r>
        <w:t>三期</w:t>
      </w:r>
      <w:r>
        <w:rPr>
          <w:rFonts w:hint="eastAsia"/>
        </w:rPr>
        <w:t>：</w:t>
      </w:r>
      <w:r>
        <w:t>构建生态，进一步打造</w:t>
      </w:r>
      <w:proofErr w:type="gramStart"/>
      <w:r>
        <w:t>便民市民云</w:t>
      </w:r>
      <w:proofErr w:type="gramEnd"/>
      <w:r>
        <w:t>平台。</w:t>
      </w:r>
    </w:p>
    <w:p w:rsidR="008004E3" w:rsidDel="002314FB" w:rsidRDefault="0059669D" w:rsidP="003D6C96">
      <w:pPr>
        <w:pStyle w:val="af0"/>
        <w:ind w:firstLine="440"/>
        <w:rPr>
          <w:del w:id="142" w:author=" " w:date="2018-10-17T19:23:00Z"/>
        </w:rPr>
      </w:pPr>
      <w:ins w:id="143" w:author=" " w:date="2018-10-17T19:19:00Z">
        <w:r>
          <w:rPr>
            <w:rFonts w:hint="eastAsia"/>
          </w:rPr>
          <w:t>高频场景拓展后，逐步接入更多的其他服务内容，逐步将北部湾市民云打造</w:t>
        </w:r>
      </w:ins>
      <w:ins w:id="144" w:author=" " w:date="2018-10-17T19:20:00Z">
        <w:r>
          <w:rPr>
            <w:rFonts w:hint="eastAsia"/>
          </w:rPr>
          <w:t>成全业务覆盖</w:t>
        </w:r>
      </w:ins>
      <w:ins w:id="145" w:author=" " w:date="2018-10-17T19:22:00Z">
        <w:r>
          <w:rPr>
            <w:rFonts w:hint="eastAsia"/>
          </w:rPr>
          <w:t>、</w:t>
        </w:r>
      </w:ins>
      <w:ins w:id="146" w:author=" " w:date="2018-10-17T19:20:00Z">
        <w:r>
          <w:rPr>
            <w:rFonts w:hint="eastAsia"/>
          </w:rPr>
          <w:t>北部湾市民</w:t>
        </w:r>
      </w:ins>
      <w:ins w:id="147" w:author=" " w:date="2018-10-17T19:21:00Z">
        <w:r>
          <w:rPr>
            <w:rFonts w:hint="eastAsia"/>
          </w:rPr>
          <w:t>相关</w:t>
        </w:r>
      </w:ins>
      <w:ins w:id="148" w:author=" " w:date="2018-10-17T19:20:00Z">
        <w:r>
          <w:rPr>
            <w:rFonts w:hint="eastAsia"/>
          </w:rPr>
          <w:t>“</w:t>
        </w:r>
      </w:ins>
      <w:proofErr w:type="gramStart"/>
      <w:ins w:id="149" w:author=" " w:date="2018-10-17T19:21:00Z">
        <w:r>
          <w:rPr>
            <w:rFonts w:hint="eastAsia"/>
          </w:rPr>
          <w:t>医</w:t>
        </w:r>
        <w:proofErr w:type="gramEnd"/>
        <w:r>
          <w:rPr>
            <w:rFonts w:hint="eastAsia"/>
          </w:rPr>
          <w:t>、学、住、行、生、老、病、养</w:t>
        </w:r>
      </w:ins>
      <w:ins w:id="150" w:author=" " w:date="2018-10-17T19:20:00Z">
        <w:r>
          <w:rPr>
            <w:rFonts w:hint="eastAsia"/>
          </w:rPr>
          <w:t>”</w:t>
        </w:r>
      </w:ins>
      <w:ins w:id="151" w:author=" " w:date="2018-10-17T19:21:00Z">
        <w:r>
          <w:rPr>
            <w:rFonts w:hint="eastAsia"/>
          </w:rPr>
          <w:t>的</w:t>
        </w:r>
      </w:ins>
      <w:proofErr w:type="gramStart"/>
      <w:ins w:id="152" w:author=" " w:date="2018-10-17T19:20:00Z">
        <w:r>
          <w:rPr>
            <w:rFonts w:hint="eastAsia"/>
          </w:rPr>
          <w:t>一网通办的</w:t>
        </w:r>
      </w:ins>
      <w:proofErr w:type="gramEnd"/>
      <w:ins w:id="153" w:author=" " w:date="2018-10-17T19:22:00Z">
        <w:r>
          <w:rPr>
            <w:rFonts w:hint="eastAsia"/>
          </w:rPr>
          <w:t>市民应用平台。</w:t>
        </w:r>
      </w:ins>
      <w:del w:id="154" w:author=" " w:date="2018-10-17T19:22:00Z">
        <w:r w:rsidR="00925F4E" w:rsidDel="0059669D">
          <w:rPr>
            <w:rFonts w:hint="eastAsia"/>
          </w:rPr>
          <w:delText>拓展更多市民云钱包支付场景与其它便民资源，</w:delText>
        </w:r>
        <w:r w:rsidDel="0059669D">
          <w:rPr>
            <w:rFonts w:hint="eastAsia"/>
          </w:rPr>
          <w:delText>如：</w:delText>
        </w:r>
      </w:del>
      <w:ins w:id="155" w:author=" " w:date="2018-10-17T19:22:00Z">
        <w:r>
          <w:rPr>
            <w:rFonts w:hint="eastAsia"/>
          </w:rPr>
          <w:t>建设内容包括：</w:t>
        </w:r>
      </w:ins>
      <w:r w:rsidR="00925F4E">
        <w:rPr>
          <w:rFonts w:hint="eastAsia"/>
        </w:rPr>
        <w:t>政务资源，政府住房、办事大厅、生活缴费等等，进一步完善整个北部湾市民云平台生态。</w:t>
      </w:r>
    </w:p>
    <w:p w:rsidR="008004E3" w:rsidRPr="002314FB" w:rsidRDefault="008004E3" w:rsidP="002314FB">
      <w:pPr>
        <w:pStyle w:val="af0"/>
        <w:ind w:firstLine="440"/>
        <w:rPr>
          <w:rPrChange w:id="156" w:author=" " w:date="2018-10-17T19:22:00Z">
            <w:rPr/>
          </w:rPrChange>
        </w:rPr>
        <w:pPrChange w:id="157" w:author=" " w:date="2018-10-17T19:23:00Z">
          <w:pPr/>
        </w:pPrChange>
      </w:pPr>
    </w:p>
    <w:p w:rsidR="008004E3" w:rsidRDefault="002314FB" w:rsidP="002314FB">
      <w:pPr>
        <w:pStyle w:val="2"/>
        <w:rPr>
          <w:ins w:id="158" w:author=" " w:date="2018-10-17T19:36:00Z"/>
        </w:rPr>
      </w:pPr>
      <w:ins w:id="159" w:author=" " w:date="2018-10-17T19:22:00Z">
        <w:r>
          <w:rPr>
            <w:rFonts w:hint="eastAsia"/>
          </w:rPr>
          <w:t>各阶段相关</w:t>
        </w:r>
      </w:ins>
      <w:ins w:id="160" w:author=" " w:date="2018-10-17T19:23:00Z">
        <w:r>
          <w:rPr>
            <w:rFonts w:hint="eastAsia"/>
          </w:rPr>
          <w:t>建设内容建议</w:t>
        </w:r>
      </w:ins>
    </w:p>
    <w:p w:rsidR="009334E8" w:rsidRDefault="009334E8" w:rsidP="009334E8">
      <w:pPr>
        <w:rPr>
          <w:ins w:id="161" w:author=" " w:date="2018-10-17T19:36:00Z"/>
        </w:rPr>
      </w:pPr>
    </w:p>
    <w:p w:rsidR="009334E8" w:rsidRDefault="009334E8" w:rsidP="009334E8">
      <w:pPr>
        <w:rPr>
          <w:ins w:id="162" w:author=" " w:date="2018-10-17T19:36:00Z"/>
        </w:rPr>
      </w:pPr>
    </w:p>
    <w:p w:rsidR="009334E8" w:rsidRPr="009334E8" w:rsidRDefault="009334E8" w:rsidP="009334E8">
      <w:pPr>
        <w:rPr>
          <w:rPrChange w:id="163" w:author=" " w:date="2018-10-17T19:36:00Z">
            <w:rPr/>
          </w:rPrChange>
        </w:rPr>
        <w:pPrChange w:id="164" w:author=" " w:date="2018-10-17T19:36:00Z">
          <w:pPr/>
        </w:pPrChange>
      </w:pPr>
      <w:bookmarkStart w:id="165" w:name="_GoBack"/>
      <w:bookmarkEnd w:id="165"/>
    </w:p>
    <w:tbl>
      <w:tblPr>
        <w:tblW w:w="90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109"/>
        <w:gridCol w:w="2100"/>
        <w:gridCol w:w="2990"/>
        <w:gridCol w:w="1915"/>
      </w:tblGrid>
      <w:tr w:rsidR="008004E3" w:rsidDel="002314FB">
        <w:trPr>
          <w:trHeight w:val="420"/>
          <w:del w:id="166" w:author=" " w:date="2018-10-17T19:23:00Z"/>
        </w:trPr>
        <w:tc>
          <w:tcPr>
            <w:tcW w:w="90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Del="002314FB" w:rsidRDefault="00925F4E">
            <w:pPr>
              <w:rPr>
                <w:del w:id="167" w:author=" " w:date="2018-10-17T19:23:00Z"/>
                <w:rFonts w:ascii="仿宋" w:eastAsia="仿宋" w:hAnsi="仿宋" w:cs="仿宋"/>
                <w:b/>
                <w:color w:val="000000"/>
                <w:sz w:val="52"/>
                <w:szCs w:val="52"/>
              </w:rPr>
            </w:pPr>
            <w:del w:id="168" w:author=" " w:date="2018-10-17T19:23:00Z">
              <w:r w:rsidDel="002314FB">
                <w:delText>全产品功能列表</w:delText>
              </w:r>
            </w:del>
          </w:p>
        </w:tc>
      </w:tr>
      <w:tr w:rsidR="008004E3">
        <w:trPr>
          <w:trHeight w:val="52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2314FB">
            <w:pPr>
              <w:pStyle w:val="af7"/>
              <w:rPr>
                <w:rFonts w:ascii="仿宋" w:eastAsia="仿宋" w:hAnsi="仿宋" w:cs="仿宋"/>
                <w:color w:val="000000"/>
                <w:sz w:val="40"/>
                <w:szCs w:val="40"/>
              </w:rPr>
              <w:pPrChange w:id="169" w:author=" " w:date="2018-10-17T19:23:00Z">
                <w:pPr/>
              </w:pPrChange>
            </w:pPr>
            <w:r>
              <w:lastRenderedPageBreak/>
              <w:t>周期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2314FB">
            <w:pPr>
              <w:pStyle w:val="af7"/>
              <w:rPr>
                <w:rFonts w:ascii="仿宋" w:eastAsia="仿宋" w:hAnsi="仿宋" w:cs="仿宋"/>
                <w:color w:val="000000"/>
                <w:sz w:val="40"/>
                <w:szCs w:val="40"/>
              </w:rPr>
              <w:pPrChange w:id="170" w:author=" " w:date="2018-10-17T19:23:00Z">
                <w:pPr/>
              </w:pPrChange>
            </w:pPr>
            <w:r>
              <w:t>板块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2314FB">
            <w:pPr>
              <w:pStyle w:val="af7"/>
              <w:rPr>
                <w:rFonts w:ascii="仿宋" w:eastAsia="仿宋" w:hAnsi="仿宋" w:cs="仿宋"/>
                <w:color w:val="000000"/>
                <w:sz w:val="40"/>
                <w:szCs w:val="40"/>
              </w:rPr>
              <w:pPrChange w:id="171" w:author=" " w:date="2018-10-17T19:23:00Z">
                <w:pPr/>
              </w:pPrChange>
            </w:pPr>
            <w:r>
              <w:t>一级栏目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2314FB">
            <w:pPr>
              <w:pStyle w:val="af7"/>
              <w:rPr>
                <w:rFonts w:ascii="仿宋" w:eastAsia="仿宋" w:hAnsi="仿宋" w:cs="仿宋"/>
                <w:color w:val="000000"/>
                <w:sz w:val="40"/>
                <w:szCs w:val="40"/>
              </w:rPr>
              <w:pPrChange w:id="172" w:author=" " w:date="2018-10-17T19:23:00Z">
                <w:pPr/>
              </w:pPrChange>
            </w:pPr>
            <w:r>
              <w:t>二级功能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2314FB">
            <w:pPr>
              <w:pStyle w:val="af7"/>
              <w:rPr>
                <w:rFonts w:ascii="仿宋" w:eastAsia="仿宋" w:hAnsi="仿宋" w:cs="仿宋"/>
                <w:color w:val="000000"/>
                <w:sz w:val="40"/>
                <w:szCs w:val="40"/>
              </w:rPr>
              <w:pPrChange w:id="173" w:author=" " w:date="2018-10-17T19:23:00Z">
                <w:pPr/>
              </w:pPrChange>
            </w:pPr>
            <w:r>
              <w:t>优先级</w:t>
            </w:r>
          </w:p>
        </w:tc>
      </w:tr>
      <w:tr w:rsidR="008004E3">
        <w:trPr>
          <w:trHeight w:val="270"/>
        </w:trPr>
        <w:tc>
          <w:tcPr>
            <w:tcW w:w="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  <w:r>
              <w:t>第一期</w:t>
            </w: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基础能力板块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账户钱包模块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钱包充值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钱包退款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钱包充</w:t>
            </w:r>
            <w:proofErr w:type="gramStart"/>
            <w:r>
              <w:t>值消费</w:t>
            </w:r>
            <w:proofErr w:type="gramEnd"/>
            <w:r>
              <w:t>记录查询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实名认证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用户模块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用户登录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用户注册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忘记密码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账户找回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联系客服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公共交通场景应用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实体卡充值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实体卡</w:t>
            </w:r>
            <w:r>
              <w:t>NFC</w:t>
            </w:r>
            <w:r>
              <w:t>充值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proofErr w:type="gramStart"/>
            <w:r>
              <w:t>蓝牙设备充</w:t>
            </w:r>
            <w:proofErr w:type="gramEnd"/>
            <w:r>
              <w:t>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P2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订单查询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充值异常处理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余额查询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空中开卡（虚拟卡）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空中开卡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P2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卡片充值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P2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刷卡消费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P2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卡片充值刷卡记录查询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P2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交通部</w:t>
            </w:r>
            <w:proofErr w:type="gramStart"/>
            <w:r>
              <w:t>二维码乘车</w:t>
            </w:r>
            <w:proofErr w:type="gramEnd"/>
            <w:r>
              <w:t>（电子卡）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电子卡开卡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二维码码生成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市民云</w:t>
            </w:r>
            <w:proofErr w:type="gramStart"/>
            <w:r>
              <w:t>钱包免密代扣</w:t>
            </w:r>
            <w:proofErr w:type="gram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电子</w:t>
            </w:r>
            <w:proofErr w:type="gramStart"/>
            <w:r>
              <w:t>卡二维码刷码</w:t>
            </w:r>
            <w:proofErr w:type="gram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54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线上电子发票系统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发票生成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全省客运大巴售票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城市票务查询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54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在线市民云钱包等支付购票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在线改签退票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票务订单查询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常见问题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支持车站查询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高速通行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市民云钱包付款码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用户车辆信息绑定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车辆信息管理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高速通行使用范围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常见问题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增值服务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理财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P4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信用卡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P4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小贷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P4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保险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P4</w:t>
            </w:r>
          </w:p>
        </w:tc>
      </w:tr>
      <w:tr w:rsidR="008004E3">
        <w:trPr>
          <w:trHeight w:val="270"/>
        </w:trPr>
        <w:tc>
          <w:tcPr>
            <w:tcW w:w="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  <w:r>
              <w:t>第二期</w:t>
            </w: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车辆服务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违章查询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违章缴费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电子行驶证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电子驾驶证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54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期满换领驾驶证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54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远程事故处理（车辆）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公共交通场景应用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实时公交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公交线路查询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附近站点查询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地铁线路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地铁购票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票务大巴</w:t>
            </w:r>
            <w:proofErr w:type="gramStart"/>
            <w:r>
              <w:t>二维码票务</w:t>
            </w:r>
            <w:proofErr w:type="gramEnd"/>
            <w:r>
              <w:t>系统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票务</w:t>
            </w:r>
            <w:proofErr w:type="gramStart"/>
            <w:r>
              <w:t>二维码生成</w:t>
            </w:r>
            <w:proofErr w:type="gram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线下二</w:t>
            </w:r>
            <w:proofErr w:type="gramStart"/>
            <w:r>
              <w:t>维码扫码</w:t>
            </w:r>
            <w:proofErr w:type="gram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医疗健康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社保公积金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社保网点查询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proofErr w:type="gramStart"/>
            <w:r>
              <w:t>医</w:t>
            </w:r>
            <w:proofErr w:type="gramEnd"/>
            <w:r>
              <w:t>保网点查询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社保测算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公积金网点查询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办事指南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电子社保卡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社保公积金线上查询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在线挂号就诊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81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付款（社保、市民云钱包支付）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校验报告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proofErr w:type="gramStart"/>
            <w:r>
              <w:t>电子诊单</w:t>
            </w:r>
            <w:proofErr w:type="gramEnd"/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54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在线问诊（好医生）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81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药店买药支付（社保、市民云钱包）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135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景区服务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景区</w:t>
            </w:r>
            <w:proofErr w:type="gramStart"/>
            <w:r>
              <w:t>二维码系统</w:t>
            </w:r>
            <w:proofErr w:type="gramEnd"/>
            <w:r>
              <w:t>（支持桂民卡、北部湾市民云钱包支付）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  <w:r>
              <w:t>第三期</w:t>
            </w: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政务大厅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政务服务投诉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法律援助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职业技能鉴定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考试日历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住房服务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保障房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租房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房贷计算器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生活缴费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话费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流量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水电煤燃气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油卡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</w:tbl>
    <w:p w:rsidR="008004E3" w:rsidDel="002314FB" w:rsidRDefault="008004E3">
      <w:pPr>
        <w:rPr>
          <w:del w:id="174" w:author=" " w:date="2018-10-17T19:24:00Z"/>
        </w:rPr>
      </w:pPr>
    </w:p>
    <w:p w:rsidR="008004E3" w:rsidDel="002314FB" w:rsidRDefault="008004E3">
      <w:pPr>
        <w:rPr>
          <w:del w:id="175" w:author=" " w:date="2018-10-17T19:24:00Z"/>
        </w:rPr>
      </w:pPr>
    </w:p>
    <w:p w:rsidR="008004E3" w:rsidDel="002314FB" w:rsidRDefault="008004E3">
      <w:pPr>
        <w:rPr>
          <w:del w:id="176" w:author=" " w:date="2018-10-17T19:24:00Z"/>
          <w:rFonts w:ascii="仿宋_GB2312" w:eastAsia="仿宋_GB2312" w:hAnsi="仿宋_GB2312" w:cs="仿宋_GB2312"/>
          <w:sz w:val="32"/>
          <w:szCs w:val="32"/>
        </w:rPr>
      </w:pPr>
    </w:p>
    <w:p w:rsidR="008004E3" w:rsidRDefault="00925F4E">
      <w:pPr>
        <w:pStyle w:val="1"/>
      </w:pPr>
      <w:bookmarkStart w:id="177" w:name="_Toc2080465441"/>
      <w:r>
        <w:rPr>
          <w:rFonts w:hint="eastAsia"/>
        </w:rPr>
        <w:t>第一期详细需求与进度</w:t>
      </w:r>
      <w:bookmarkEnd w:id="177"/>
    </w:p>
    <w:p w:rsidR="008004E3" w:rsidRDefault="002314FB" w:rsidP="003D6C96">
      <w:pPr>
        <w:pStyle w:val="af0"/>
        <w:ind w:firstLine="440"/>
      </w:pPr>
      <w:ins w:id="178" w:author=" " w:date="2018-10-17T19:25:00Z">
        <w:r>
          <w:rPr>
            <w:rFonts w:hint="eastAsia"/>
          </w:rPr>
          <w:t>平安在</w:t>
        </w:r>
        <w:proofErr w:type="gramStart"/>
        <w:r>
          <w:rPr>
            <w:rFonts w:hint="eastAsia"/>
          </w:rPr>
          <w:t>一</w:t>
        </w:r>
        <w:proofErr w:type="gramEnd"/>
        <w:r>
          <w:rPr>
            <w:rFonts w:hint="eastAsia"/>
          </w:rPr>
          <w:t>卡通已有的建设基础上，全面输出自身的产品与技术框架，快速</w:t>
        </w:r>
      </w:ins>
      <w:r w:rsidR="00925F4E">
        <w:rPr>
          <w:rFonts w:hint="eastAsia"/>
        </w:rPr>
        <w:t>构建第一期基础</w:t>
      </w:r>
      <w:r w:rsidR="00925F4E">
        <w:rPr>
          <w:rFonts w:hint="eastAsia"/>
        </w:rPr>
        <w:lastRenderedPageBreak/>
        <w:t>能力</w:t>
      </w:r>
      <w:del w:id="179" w:author=" " w:date="2018-10-17T19:26:00Z">
        <w:r w:rsidR="00925F4E" w:rsidDel="002314FB">
          <w:rPr>
            <w:rFonts w:hint="eastAsia"/>
          </w:rPr>
          <w:delText>，</w:delText>
        </w:r>
        <w:r w:rsidR="00925F4E" w:rsidDel="002314FB">
          <w:delText>迁移、</w:delText>
        </w:r>
      </w:del>
      <w:del w:id="180" w:author=" " w:date="2018-10-17T19:25:00Z">
        <w:r w:rsidR="00925F4E" w:rsidDel="002314FB">
          <w:rPr>
            <w:rFonts w:hint="eastAsia"/>
          </w:rPr>
          <w:delText>盘活</w:delText>
        </w:r>
      </w:del>
      <w:ins w:id="181" w:author=" " w:date="2018-10-17T19:26:00Z">
        <w:r>
          <w:rPr>
            <w:rFonts w:hint="eastAsia"/>
          </w:rPr>
          <w:t>。优化</w:t>
        </w:r>
      </w:ins>
      <w:del w:id="182" w:author=" " w:date="2018-10-17T19:25:00Z">
        <w:r w:rsidR="00925F4E" w:rsidDel="002314FB">
          <w:rPr>
            <w:rFonts w:hint="eastAsia"/>
          </w:rPr>
          <w:delText>广西</w:delText>
        </w:r>
      </w:del>
      <w:proofErr w:type="gramStart"/>
      <w:r w:rsidR="00925F4E">
        <w:rPr>
          <w:rFonts w:hint="eastAsia"/>
        </w:rPr>
        <w:t>一</w:t>
      </w:r>
      <w:proofErr w:type="gramEnd"/>
      <w:r w:rsidR="00925F4E">
        <w:rPr>
          <w:rFonts w:hint="eastAsia"/>
        </w:rPr>
        <w:t>卡通</w:t>
      </w:r>
      <w:ins w:id="183" w:author=" " w:date="2018-10-17T19:25:00Z">
        <w:r>
          <w:rPr>
            <w:rFonts w:hint="eastAsia"/>
          </w:rPr>
          <w:t>原有</w:t>
        </w:r>
      </w:ins>
      <w:r w:rsidR="00925F4E">
        <w:rPr>
          <w:rFonts w:hint="eastAsia"/>
        </w:rPr>
        <w:t>用户、钱包账户体系，让市民云钱包线上支付合法合</w:t>
      </w:r>
      <w:proofErr w:type="gramStart"/>
      <w:r w:rsidR="00925F4E">
        <w:rPr>
          <w:rFonts w:hint="eastAsia"/>
        </w:rPr>
        <w:t>规</w:t>
      </w:r>
      <w:proofErr w:type="gramEnd"/>
      <w:del w:id="184" w:author=" " w:date="2018-10-17T19:26:00Z">
        <w:r w:rsidR="00925F4E" w:rsidDel="002314FB">
          <w:rPr>
            <w:rFonts w:hint="eastAsia"/>
          </w:rPr>
          <w:delText>，场景更广阔。</w:delText>
        </w:r>
      </w:del>
      <w:ins w:id="185" w:author=" " w:date="2018-10-17T19:26:00Z">
        <w:r>
          <w:rPr>
            <w:rFonts w:hint="eastAsia"/>
          </w:rPr>
          <w:t>。</w:t>
        </w:r>
      </w:ins>
      <w:r w:rsidR="00925F4E">
        <w:t>迁移</w:t>
      </w:r>
      <w:del w:id="186" w:author=" " w:date="2018-10-17T19:26:00Z">
        <w:r w:rsidR="00925F4E" w:rsidDel="002314FB">
          <w:delText>、</w:delText>
        </w:r>
        <w:r w:rsidR="00925F4E" w:rsidDel="002314FB">
          <w:rPr>
            <w:rFonts w:hint="eastAsia"/>
          </w:rPr>
          <w:delText>优化</w:delText>
        </w:r>
      </w:del>
      <w:r w:rsidR="00925F4E">
        <w:rPr>
          <w:rFonts w:hint="eastAsia"/>
        </w:rPr>
        <w:t>公共交通场景应用</w:t>
      </w:r>
      <w:r w:rsidR="00925F4E">
        <w:t>，</w:t>
      </w:r>
      <w:r w:rsidR="00925F4E">
        <w:rPr>
          <w:rFonts w:hint="eastAsia"/>
        </w:rPr>
        <w:t>为后期拓展场景提供基础能力</w:t>
      </w:r>
      <w:ins w:id="187" w:author=" " w:date="2018-10-17T19:26:00Z">
        <w:r>
          <w:rPr>
            <w:rFonts w:hint="eastAsia"/>
          </w:rPr>
          <w:t>与用户运营基础</w:t>
        </w:r>
      </w:ins>
      <w:r w:rsidR="00925F4E">
        <w:rPr>
          <w:rFonts w:hint="eastAsia"/>
        </w:rPr>
        <w:t>。</w:t>
      </w:r>
    </w:p>
    <w:p w:rsidR="008004E3" w:rsidRDefault="00925F4E">
      <w:pPr>
        <w:pStyle w:val="2"/>
      </w:pPr>
      <w:r>
        <w:rPr>
          <w:rFonts w:hint="eastAsia"/>
        </w:rPr>
        <w:t>第一期需求与边界</w:t>
      </w:r>
    </w:p>
    <w:tbl>
      <w:tblPr>
        <w:tblpPr w:leftFromText="180" w:rightFromText="180" w:vertAnchor="text" w:horzAnchor="page" w:tblpX="1413" w:tblpY="528"/>
        <w:tblOverlap w:val="never"/>
        <w:tblW w:w="90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17"/>
        <w:gridCol w:w="1052"/>
        <w:gridCol w:w="1692"/>
        <w:gridCol w:w="840"/>
        <w:gridCol w:w="4375"/>
      </w:tblGrid>
      <w:tr w:rsidR="008004E3" w:rsidDel="006F6036">
        <w:trPr>
          <w:trHeight w:val="420"/>
          <w:del w:id="188" w:author=" " w:date="2018-10-17T19:26:00Z"/>
        </w:trPr>
        <w:tc>
          <w:tcPr>
            <w:tcW w:w="90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Del="006F6036" w:rsidRDefault="00925F4E">
            <w:pPr>
              <w:rPr>
                <w:del w:id="189" w:author=" " w:date="2018-10-17T19:26:00Z"/>
              </w:rPr>
            </w:pPr>
            <w:bookmarkStart w:id="190" w:name="_Toc1053926433"/>
            <w:del w:id="191" w:author=" " w:date="2018-10-17T19:26:00Z">
              <w:r w:rsidDel="006F6036">
                <w:delText>产品第一期功能列表</w:delText>
              </w:r>
            </w:del>
          </w:p>
        </w:tc>
      </w:tr>
      <w:tr w:rsidR="008004E3">
        <w:trPr>
          <w:trHeight w:val="66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6F6036">
            <w:pPr>
              <w:pStyle w:val="af7"/>
              <w:pPrChange w:id="192" w:author=" " w:date="2018-10-17T19:27:00Z">
                <w:pPr>
                  <w:framePr w:hSpace="180" w:wrap="around" w:vAnchor="text" w:hAnchor="page" w:x="1413" w:y="528"/>
                  <w:suppressOverlap/>
                </w:pPr>
              </w:pPrChange>
            </w:pPr>
            <w:r>
              <w:t>周期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6F6036">
            <w:pPr>
              <w:pStyle w:val="af7"/>
              <w:pPrChange w:id="193" w:author=" " w:date="2018-10-17T19:27:00Z">
                <w:pPr>
                  <w:framePr w:hSpace="180" w:wrap="around" w:vAnchor="text" w:hAnchor="page" w:x="1413" w:y="528"/>
                  <w:suppressOverlap/>
                </w:pPr>
              </w:pPrChange>
            </w:pPr>
            <w:r>
              <w:t>板块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6F6036">
            <w:pPr>
              <w:pStyle w:val="af7"/>
              <w:pPrChange w:id="194" w:author=" " w:date="2018-10-17T19:27:00Z">
                <w:pPr>
                  <w:framePr w:hSpace="180" w:wrap="around" w:vAnchor="text" w:hAnchor="page" w:x="1413" w:y="528"/>
                  <w:suppressOverlap/>
                </w:pPr>
              </w:pPrChange>
            </w:pPr>
            <w:r>
              <w:t>一级栏目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6F6036">
            <w:pPr>
              <w:pStyle w:val="af7"/>
              <w:pPrChange w:id="195" w:author=" " w:date="2018-10-17T19:27:00Z">
                <w:pPr>
                  <w:framePr w:hSpace="180" w:wrap="around" w:vAnchor="text" w:hAnchor="page" w:x="1413" w:y="528"/>
                  <w:suppressOverlap/>
                </w:pPr>
              </w:pPrChange>
            </w:pPr>
            <w:r>
              <w:t>二级功能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6F6036">
            <w:pPr>
              <w:pStyle w:val="af7"/>
              <w:pPrChange w:id="196" w:author=" " w:date="2018-10-17T19:27:00Z">
                <w:pPr>
                  <w:framePr w:hSpace="180" w:wrap="around" w:vAnchor="text" w:hAnchor="page" w:x="1413" w:y="528"/>
                  <w:suppressOverlap/>
                </w:pPr>
              </w:pPrChange>
            </w:pPr>
            <w:r>
              <w:t>优先级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6F6036">
            <w:pPr>
              <w:pStyle w:val="af7"/>
              <w:pPrChange w:id="197" w:author=" " w:date="2018-10-17T19:27:00Z">
                <w:pPr>
                  <w:framePr w:hSpace="180" w:wrap="around" w:vAnchor="text" w:hAnchor="page" w:x="1413" w:y="528"/>
                  <w:suppressOverlap/>
                </w:pPr>
              </w:pPrChange>
            </w:pPr>
            <w:r>
              <w:t>需求边界</w:t>
            </w:r>
          </w:p>
        </w:tc>
      </w:tr>
      <w:tr w:rsidR="008004E3">
        <w:trPr>
          <w:trHeight w:val="1623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第一期</w:t>
            </w:r>
          </w:p>
        </w:tc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基础能力板块</w:t>
            </w:r>
          </w:p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账户钱包模块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钱包充值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构建通卡合法合</w:t>
            </w:r>
            <w:proofErr w:type="gramStart"/>
            <w:r>
              <w:t>规</w:t>
            </w:r>
            <w:proofErr w:type="gramEnd"/>
            <w:r>
              <w:t>账户与钱包：</w:t>
            </w:r>
            <w:r>
              <w:br/>
              <w:t xml:space="preserve">1. </w:t>
            </w:r>
            <w:r>
              <w:t>钱包可以通过微信、支付宝、银行卡等支付方式进行在线充值</w:t>
            </w:r>
          </w:p>
        </w:tc>
      </w:tr>
      <w:tr w:rsidR="008004E3">
        <w:trPr>
          <w:trHeight w:val="5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钱包退款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原路退款，不同渠道充值钱包余额，支持退款提现操作。</w:t>
            </w:r>
          </w:p>
        </w:tc>
      </w:tr>
      <w:tr w:rsidR="008004E3">
        <w:trPr>
          <w:trHeight w:val="43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钱包充</w:t>
            </w:r>
            <w:proofErr w:type="gramStart"/>
            <w:r>
              <w:t>值消费</w:t>
            </w:r>
            <w:proofErr w:type="gramEnd"/>
            <w:r>
              <w:t>记录查询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查询钱包充值记录、消费支付记录</w:t>
            </w:r>
          </w:p>
        </w:tc>
      </w:tr>
      <w:tr w:rsidR="008004E3">
        <w:trPr>
          <w:trHeight w:val="150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实名认证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用户在钱包提现退款、开通电子卡（二维码）、长途客运票务购买、高速通行绑定车辆等等场景，都需要进行实名认证（银行四要素认证）。</w:t>
            </w:r>
            <w:r>
              <w:br/>
              <w:t xml:space="preserve">2. </w:t>
            </w:r>
            <w:r>
              <w:t>实名认证，接入平安</w:t>
            </w:r>
            <w:ins w:id="198" w:author=" " w:date="2018-10-17T19:27:00Z">
              <w:r w:rsidR="006F6036">
                <w:rPr>
                  <w:rFonts w:hint="eastAsia"/>
                </w:rPr>
                <w:t>的用户</w:t>
              </w:r>
              <w:proofErr w:type="gramStart"/>
              <w:r w:rsidR="006F6036">
                <w:rPr>
                  <w:rFonts w:hint="eastAsia"/>
                </w:rPr>
                <w:t>鉴</w:t>
              </w:r>
              <w:proofErr w:type="gramEnd"/>
              <w:r w:rsidR="006F6036">
                <w:rPr>
                  <w:rFonts w:hint="eastAsia"/>
                </w:rPr>
                <w:t>权能力</w:t>
              </w:r>
            </w:ins>
            <w:del w:id="199" w:author=" " w:date="2018-10-17T19:26:00Z">
              <w:r w:rsidDel="006F6036">
                <w:delText>人脸识别能力</w:delText>
              </w:r>
            </w:del>
            <w:r>
              <w:t>，进一步保障金额安全。</w:t>
            </w:r>
          </w:p>
        </w:tc>
      </w:tr>
      <w:tr w:rsidR="008004E3">
        <w:trPr>
          <w:trHeight w:val="129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用户模块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用户登录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短信验证码登录。</w:t>
            </w:r>
            <w:r>
              <w:br/>
              <w:t xml:space="preserve">2. </w:t>
            </w:r>
            <w:r>
              <w:t>用户密码登录。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用户注册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短信验证码注册。</w:t>
            </w:r>
          </w:p>
        </w:tc>
      </w:tr>
      <w:tr w:rsidR="008004E3">
        <w:trPr>
          <w:trHeight w:val="81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忘记密码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用户通过输入手机</w:t>
            </w:r>
            <w:proofErr w:type="gramStart"/>
            <w:r>
              <w:t>号获得</w:t>
            </w:r>
            <w:proofErr w:type="gramEnd"/>
            <w:r>
              <w:t>短信验证码，以此对密码进行修改。</w:t>
            </w:r>
          </w:p>
        </w:tc>
      </w:tr>
      <w:tr w:rsidR="008004E3">
        <w:trPr>
          <w:trHeight w:val="81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账户找回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用户在手机号码停用的情况下、可以通过人脸识别或其他方式找回账户。</w:t>
            </w:r>
          </w:p>
        </w:tc>
      </w:tr>
      <w:tr w:rsidR="008004E3">
        <w:trPr>
          <w:trHeight w:val="8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联系客服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统一的用户服务模块，点击后直接拨打</w:t>
            </w:r>
            <w:proofErr w:type="gramStart"/>
            <w:r>
              <w:t>通卡客服</w:t>
            </w:r>
            <w:proofErr w:type="gramEnd"/>
            <w:r>
              <w:t>热线，用以解决用户问题。</w:t>
            </w:r>
          </w:p>
        </w:tc>
      </w:tr>
      <w:tr w:rsidR="008004E3">
        <w:trPr>
          <w:trHeight w:val="81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公共交通场景应用</w:t>
            </w:r>
          </w:p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实体卡充值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实体卡</w:t>
            </w:r>
            <w:r>
              <w:t>NFC</w:t>
            </w:r>
            <w:r>
              <w:t>充值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通过</w:t>
            </w:r>
            <w:r>
              <w:t>Android-NFC</w:t>
            </w:r>
            <w:r>
              <w:t>手机，对实体卡进行充值：可以</w:t>
            </w:r>
            <w:proofErr w:type="gramStart"/>
            <w:r>
              <w:t>通过微信支付</w:t>
            </w:r>
            <w:proofErr w:type="gramEnd"/>
            <w:r>
              <w:t>、支付宝支付、市民云钱包支付进行充值。</w:t>
            </w:r>
            <w:r>
              <w:br/>
              <w:t xml:space="preserve">2. </w:t>
            </w:r>
            <w:r>
              <w:t>接入通卡充值服务，通卡下发充值</w:t>
            </w:r>
            <w:proofErr w:type="spellStart"/>
            <w:r>
              <w:t>apdu</w:t>
            </w:r>
            <w:proofErr w:type="spellEnd"/>
            <w:r>
              <w:t>指令。</w:t>
            </w:r>
          </w:p>
        </w:tc>
      </w:tr>
      <w:tr w:rsidR="008004E3">
        <w:trPr>
          <w:trHeight w:val="63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roofErr w:type="gramStart"/>
            <w:r>
              <w:t>蓝牙设备充</w:t>
            </w:r>
            <w:proofErr w:type="gramEnd"/>
            <w:r>
              <w:t>值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P2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1. IOS/Android</w:t>
            </w:r>
            <w:r>
              <w:t>手机，通过</w:t>
            </w:r>
            <w:proofErr w:type="gramStart"/>
            <w:r>
              <w:t>蓝牙设备</w:t>
            </w:r>
            <w:proofErr w:type="gramEnd"/>
            <w:r>
              <w:t>如：手环、</w:t>
            </w:r>
            <w:proofErr w:type="gramStart"/>
            <w:r>
              <w:t>蓝牙盒子</w:t>
            </w:r>
            <w:proofErr w:type="gramEnd"/>
            <w:r>
              <w:t>等进行广西桂</w:t>
            </w:r>
            <w:proofErr w:type="gramStart"/>
            <w:r>
              <w:t>民卡实</w:t>
            </w:r>
            <w:proofErr w:type="gramEnd"/>
            <w:r>
              <w:t>体卡进行充值。</w:t>
            </w:r>
          </w:p>
        </w:tc>
      </w:tr>
      <w:tr w:rsidR="008004E3">
        <w:trPr>
          <w:trHeight w:val="45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订单查询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查询实体卡充值订单。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充值异常处理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对实体卡充值订单校验，对异常订单进行不同场景方案处理。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余额查询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查询实体卡余额</w:t>
            </w:r>
          </w:p>
        </w:tc>
      </w:tr>
      <w:tr w:rsidR="008004E3">
        <w:trPr>
          <w:trHeight w:val="108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空中开卡（虚拟卡）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空中开卡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P2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通过通卡</w:t>
            </w:r>
            <w:r>
              <w:t>SP-TSM</w:t>
            </w:r>
            <w:r>
              <w:t>后台，在不同手机中开出</w:t>
            </w:r>
            <w:proofErr w:type="gramStart"/>
            <w:r>
              <w:t>桂民卡虚拟</w:t>
            </w:r>
            <w:proofErr w:type="gramEnd"/>
            <w:r>
              <w:t>卡片。</w:t>
            </w:r>
            <w:r>
              <w:br/>
              <w:t xml:space="preserve">2. </w:t>
            </w:r>
            <w:r>
              <w:t>在不同手机</w:t>
            </w:r>
            <w:r>
              <w:t>SE</w:t>
            </w:r>
            <w:r>
              <w:t>芯片中，安装卡</w:t>
            </w:r>
            <w:r>
              <w:t>code</w:t>
            </w:r>
            <w:r>
              <w:t>、</w:t>
            </w:r>
            <w:r>
              <w:t>applet</w:t>
            </w:r>
            <w:r>
              <w:t>、个人</w:t>
            </w:r>
            <w:proofErr w:type="gramStart"/>
            <w:r>
              <w:t>化数据</w:t>
            </w:r>
            <w:proofErr w:type="gramEnd"/>
          </w:p>
        </w:tc>
      </w:tr>
      <w:tr w:rsidR="008004E3">
        <w:trPr>
          <w:trHeight w:val="109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卡片充值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P2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对当前开出的</w:t>
            </w:r>
            <w:proofErr w:type="gramStart"/>
            <w:r>
              <w:t>虚拟卡</w:t>
            </w:r>
            <w:proofErr w:type="gramEnd"/>
            <w:r>
              <w:t>进行充值操作，可以通过：</w:t>
            </w:r>
            <w:proofErr w:type="gramStart"/>
            <w:r>
              <w:t>微信支付</w:t>
            </w:r>
            <w:proofErr w:type="gramEnd"/>
            <w:r>
              <w:t>、支付宝支付、钱包支付等支付方式进行充值</w:t>
            </w:r>
            <w:r>
              <w:br/>
              <w:t xml:space="preserve">2. </w:t>
            </w:r>
            <w:r>
              <w:t>可开通</w:t>
            </w:r>
            <w:proofErr w:type="gramStart"/>
            <w:r>
              <w:t>钱包免密代扣</w:t>
            </w:r>
            <w:proofErr w:type="gramEnd"/>
            <w:r>
              <w:t>，在余额低于某个阈值，自动补充值卡片。</w:t>
            </w:r>
          </w:p>
        </w:tc>
      </w:tr>
      <w:tr w:rsidR="008004E3">
        <w:trPr>
          <w:trHeight w:val="76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刷卡消费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P2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刷卡页，用户靠近机具，弹出刷卡卡片页</w:t>
            </w:r>
            <w:r>
              <w:br/>
              <w:t xml:space="preserve">2. </w:t>
            </w:r>
            <w:r>
              <w:t>通过</w:t>
            </w:r>
            <w:proofErr w:type="gramStart"/>
            <w:r>
              <w:t>虚拟卡</w:t>
            </w:r>
            <w:proofErr w:type="gramEnd"/>
            <w:r>
              <w:t>与机具指令交互，</w:t>
            </w:r>
            <w:proofErr w:type="gramStart"/>
            <w:r>
              <w:t>脱机扣费卡</w:t>
            </w:r>
            <w:proofErr w:type="gramEnd"/>
            <w:r>
              <w:t>片余额。</w:t>
            </w:r>
          </w:p>
        </w:tc>
      </w:tr>
      <w:tr w:rsidR="008004E3">
        <w:trPr>
          <w:trHeight w:val="40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卡片充值刷卡记录查询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P2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查询开出的</w:t>
            </w:r>
            <w:proofErr w:type="gramStart"/>
            <w:r>
              <w:t>虚拟卡</w:t>
            </w:r>
            <w:proofErr w:type="gramEnd"/>
            <w:r>
              <w:t>的充值记录、刷卡消费记录等信息。</w:t>
            </w:r>
          </w:p>
        </w:tc>
      </w:tr>
      <w:tr w:rsidR="008004E3">
        <w:trPr>
          <w:trHeight w:val="5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交通部</w:t>
            </w:r>
            <w:proofErr w:type="gramStart"/>
            <w:r>
              <w:t>二维码乘车</w:t>
            </w:r>
            <w:proofErr w:type="gramEnd"/>
            <w:r>
              <w:t>（电子卡）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电子卡开卡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用户通过同意开卡协议，开出通卡电子卡片，为当前用户分配电子卡号</w:t>
            </w:r>
          </w:p>
        </w:tc>
      </w:tr>
      <w:tr w:rsidR="008004E3">
        <w:trPr>
          <w:trHeight w:val="58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二维码码生成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通过进入电子</w:t>
            </w:r>
            <w:proofErr w:type="gramStart"/>
            <w:r>
              <w:t>卡刷码页面</w:t>
            </w:r>
            <w:proofErr w:type="gramEnd"/>
            <w:r>
              <w:t>，生成乘车二维码。（二</w:t>
            </w:r>
            <w:proofErr w:type="gramStart"/>
            <w:r>
              <w:t>维码支持</w:t>
            </w:r>
            <w:proofErr w:type="gramEnd"/>
            <w:r>
              <w:t>交通部标准）</w:t>
            </w:r>
          </w:p>
        </w:tc>
      </w:tr>
      <w:tr w:rsidR="008004E3">
        <w:trPr>
          <w:trHeight w:val="43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市民云</w:t>
            </w:r>
            <w:proofErr w:type="gramStart"/>
            <w:r>
              <w:t>钱包免密代扣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支持市民云</w:t>
            </w:r>
            <w:proofErr w:type="gramStart"/>
            <w:r>
              <w:t>钱包免密代扣</w:t>
            </w:r>
            <w:proofErr w:type="gramEnd"/>
          </w:p>
        </w:tc>
      </w:tr>
      <w:tr w:rsidR="008004E3">
        <w:trPr>
          <w:trHeight w:val="121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电子</w:t>
            </w:r>
            <w:proofErr w:type="gramStart"/>
            <w:r>
              <w:t>卡二维码刷码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通过机具识别与解码</w:t>
            </w:r>
            <w:proofErr w:type="gramStart"/>
            <w:r>
              <w:t>码</w:t>
            </w:r>
            <w:proofErr w:type="gramEnd"/>
            <w:r>
              <w:t>结构进行判定当前乘车是否合法</w:t>
            </w:r>
            <w:r>
              <w:br/>
              <w:t xml:space="preserve">2. </w:t>
            </w:r>
            <w:proofErr w:type="gramStart"/>
            <w:r>
              <w:t>刷码成功</w:t>
            </w:r>
            <w:proofErr w:type="gramEnd"/>
            <w:r>
              <w:t>后，上传云端，通过云端</w:t>
            </w:r>
            <w:proofErr w:type="gramStart"/>
            <w:r>
              <w:t>扣费市民</w:t>
            </w:r>
            <w:proofErr w:type="gramEnd"/>
            <w:r>
              <w:t>云钱包或</w:t>
            </w:r>
            <w:proofErr w:type="gramStart"/>
            <w:r>
              <w:t>其他第</w:t>
            </w:r>
            <w:proofErr w:type="gramEnd"/>
            <w:r>
              <w:t>三方支付钱包。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线上电子发票系统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发票生成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用户充值实体卡、空发卡等卡片时，充</w:t>
            </w:r>
            <w:proofErr w:type="gramStart"/>
            <w:r>
              <w:t>值电子</w:t>
            </w:r>
            <w:proofErr w:type="gramEnd"/>
            <w:r>
              <w:t>发票提供。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全省客运大巴售票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城市票务查询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城市选择页面，用户选择出发城市、目的城市、乘车日期等进行客运票务情况进行查询。</w:t>
            </w:r>
          </w:p>
        </w:tc>
      </w:tr>
      <w:tr w:rsidR="008004E3">
        <w:trPr>
          <w:trHeight w:val="157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在线市民云钱包等支付购票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用户通过选择了出发、目的城市，在线通过微信、支付宝、市民云钱包等支付方式购买车票。</w:t>
            </w:r>
            <w:r>
              <w:br/>
              <w:t xml:space="preserve">2. </w:t>
            </w:r>
            <w:r>
              <w:t>用户在发起支付时，</w:t>
            </w:r>
            <w:r>
              <w:t>2</w:t>
            </w:r>
            <w:r>
              <w:t>分钟内，当前票务资源被锁定，</w:t>
            </w:r>
            <w:r>
              <w:t>2</w:t>
            </w:r>
            <w:r>
              <w:t>分钟后，用户依然没有实际付费，将会释放票务资源。</w:t>
            </w:r>
          </w:p>
        </w:tc>
      </w:tr>
      <w:tr w:rsidR="008004E3">
        <w:trPr>
          <w:trHeight w:val="8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在线改签退票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用户在行程有变的情况下，可以对已购买的票务进行改签、退票操作。</w:t>
            </w:r>
            <w:r>
              <w:br/>
              <w:t xml:space="preserve">2. </w:t>
            </w:r>
            <w:r>
              <w:t>距离发车时间不同，退票将产生不同手续费用。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票务订单查询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查询当前用户车票订单信息，包含（已支付、锁定待支付、已关闭、已检票）等状态订单。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常见问题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查询在线购票通用问题。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支持车站查询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查询当前系统支持的客运车站。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高速通行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市民云钱包付款码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通过市民云钱包生成付款码，在线下已经铺设设备的高速公路</w:t>
            </w:r>
            <w:proofErr w:type="gramStart"/>
            <w:r>
              <w:t>通道扫码付费</w:t>
            </w:r>
            <w:proofErr w:type="gramEnd"/>
            <w:r>
              <w:t>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用户车辆信息绑定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绑定用户车牌、车辆类型、上传合法有效行驶证照片等完成账号钱包的关联绑定。</w:t>
            </w:r>
          </w:p>
        </w:tc>
      </w:tr>
      <w:tr w:rsidR="008004E3">
        <w:trPr>
          <w:trHeight w:val="8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车辆信息管理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查询当前用户绑定的车辆信息详情。</w:t>
            </w:r>
            <w:r>
              <w:br/>
              <w:t xml:space="preserve">2. </w:t>
            </w:r>
            <w:r>
              <w:t>解除绑定车辆</w:t>
            </w:r>
            <w:r>
              <w:br/>
              <w:t xml:space="preserve">3. </w:t>
            </w:r>
            <w:r>
              <w:t>开启与关闭某一特定车辆市民云钱包</w:t>
            </w:r>
            <w:proofErr w:type="gramStart"/>
            <w:r>
              <w:t>的免密代扣</w:t>
            </w:r>
            <w:proofErr w:type="gramEnd"/>
            <w:r>
              <w:t>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高速通行使用范围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显示当前高速通行已经开通收费站点与可以使用范围。</w:t>
            </w:r>
          </w:p>
        </w:tc>
      </w:tr>
      <w:tr w:rsidR="008004E3">
        <w:trPr>
          <w:trHeight w:val="37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常见问题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高速通行常见问题列表。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增值服务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理财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P4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接入平安的理财资源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信用卡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P4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接入平安的信用卡资源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小贷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P4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接入平安的小</w:t>
            </w:r>
            <w:proofErr w:type="gramStart"/>
            <w:r>
              <w:t>贷资源</w:t>
            </w:r>
            <w:proofErr w:type="gramEnd"/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保险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P4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接入平安的保险资源</w:t>
            </w:r>
          </w:p>
        </w:tc>
      </w:tr>
      <w:bookmarkEnd w:id="190"/>
    </w:tbl>
    <w:p w:rsidR="008004E3" w:rsidRDefault="008004E3">
      <w:pPr>
        <w:rPr>
          <w:rFonts w:ascii="仿宋_GB2312" w:eastAsia="仿宋_GB2312" w:hAnsi="仿宋_GB2312" w:cs="仿宋_GB2312"/>
          <w:sz w:val="32"/>
          <w:szCs w:val="32"/>
        </w:rPr>
      </w:pPr>
    </w:p>
    <w:p w:rsidR="008004E3" w:rsidRDefault="00925F4E">
      <w:pPr>
        <w:pStyle w:val="2"/>
        <w:rPr>
          <w:rFonts w:ascii="仿宋_GB2312" w:eastAsia="仿宋_GB2312" w:hAnsi="仿宋_GB2312" w:cs="仿宋_GB2312"/>
        </w:rPr>
      </w:pPr>
      <w:r>
        <w:lastRenderedPageBreak/>
        <w:t>第一期组织与计划</w:t>
      </w:r>
    </w:p>
    <w:p w:rsidR="008004E3" w:rsidRDefault="00925F4E">
      <w:pPr>
        <w:pStyle w:val="3"/>
        <w:ind w:left="860"/>
      </w:pPr>
      <w:r>
        <w:t>项目组织结构</w:t>
      </w:r>
    </w:p>
    <w:p w:rsidR="008004E3" w:rsidRDefault="00925F4E" w:rsidP="003D6C96">
      <w:pPr>
        <w:pStyle w:val="af0"/>
        <w:ind w:firstLine="440"/>
      </w:pPr>
      <w:r>
        <w:t>平安与</w:t>
      </w:r>
      <w:del w:id="200" w:author=" " w:date="2018-10-17T19:29:00Z">
        <w:r w:rsidDel="00A67DC4">
          <w:delText>广西</w:delText>
        </w:r>
      </w:del>
      <w:proofErr w:type="gramStart"/>
      <w:r>
        <w:t>一</w:t>
      </w:r>
      <w:proofErr w:type="gramEnd"/>
      <w:r>
        <w:t>卡通，成立专门项目组团队，平安将有专门的驻场团队成员，同时在深圳也会有相应的</w:t>
      </w:r>
      <w:del w:id="201" w:author=" " w:date="2018-10-17T19:29:00Z">
        <w:r w:rsidDel="00A67DC4">
          <w:rPr>
            <w:rFonts w:hint="eastAsia"/>
          </w:rPr>
          <w:delText>远程</w:delText>
        </w:r>
      </w:del>
      <w:ins w:id="202" w:author=" " w:date="2018-10-17T19:29:00Z">
        <w:r w:rsidR="00A67DC4">
          <w:rPr>
            <w:rFonts w:hint="eastAsia"/>
          </w:rPr>
          <w:t>离岸</w:t>
        </w:r>
      </w:ins>
      <w:r>
        <w:t>团队，协同配合整个项目产品研发与推进。</w:t>
      </w:r>
    </w:p>
    <w:p w:rsidR="008004E3" w:rsidRDefault="00925F4E">
      <w:pPr>
        <w:pStyle w:val="3"/>
        <w:ind w:left="860"/>
      </w:pPr>
      <w:r>
        <w:t>项目计划</w:t>
      </w:r>
    </w:p>
    <w:p w:rsidR="008004E3" w:rsidRDefault="00925F4E">
      <w:pPr>
        <w:rPr>
          <w:rFonts w:ascii="仿宋_GB2312" w:eastAsia="仿宋_GB2312" w:hAnsi="仿宋_GB2312" w:cs="仿宋_GB2312"/>
        </w:rPr>
      </w:pPr>
      <w:r>
        <w:rPr>
          <w:noProof/>
        </w:rPr>
        <w:drawing>
          <wp:inline distT="0" distB="0" distL="114300" distR="114300">
            <wp:extent cx="5512435" cy="4185285"/>
            <wp:effectExtent l="0" t="0" r="247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418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04E3" w:rsidRDefault="00925F4E" w:rsidP="00557A49">
      <w:pPr>
        <w:pStyle w:val="a"/>
        <w:rPr>
          <w:rFonts w:ascii="仿宋_GB2312" w:eastAsia="仿宋_GB2312" w:hAnsi="仿宋_GB2312" w:cs="仿宋_GB2312"/>
          <w:sz w:val="32"/>
          <w:szCs w:val="32"/>
        </w:rPr>
        <w:pPrChange w:id="203" w:author=" " w:date="2018-10-17T19:30:00Z">
          <w:pPr>
            <w:pStyle w:val="af0"/>
            <w:ind w:firstLine="440"/>
          </w:pPr>
        </w:pPrChange>
      </w:pPr>
      <w:r>
        <w:rPr>
          <w:rFonts w:hint="eastAsia"/>
        </w:rPr>
        <w:t>12-31</w:t>
      </w:r>
      <w:r>
        <w:rPr>
          <w:rFonts w:hint="eastAsia"/>
        </w:rPr>
        <w:t>日：完成</w:t>
      </w:r>
      <w:del w:id="204" w:author=" " w:date="2018-10-17T19:30:00Z">
        <w:r w:rsidDel="00557A49">
          <w:rPr>
            <w:rFonts w:hint="eastAsia"/>
          </w:rPr>
          <w:delText>双方</w:delText>
        </w:r>
      </w:del>
      <w:r>
        <w:rPr>
          <w:rFonts w:hint="eastAsia"/>
        </w:rPr>
        <w:t>账户钱包体系</w:t>
      </w:r>
      <w:ins w:id="205" w:author=" " w:date="2018-10-17T19:30:00Z">
        <w:r w:rsidR="00557A49">
          <w:rPr>
            <w:rFonts w:hint="eastAsia"/>
          </w:rPr>
          <w:t>优化</w:t>
        </w:r>
      </w:ins>
      <w:del w:id="206" w:author=" " w:date="2018-10-17T19:30:00Z">
        <w:r w:rsidDel="00557A49">
          <w:rPr>
            <w:rFonts w:hint="eastAsia"/>
          </w:rPr>
          <w:delText>、用户体系</w:delText>
        </w:r>
        <w:r w:rsidDel="00557A49">
          <w:delText>迁移</w:delText>
        </w:r>
      </w:del>
      <w:r>
        <w:rPr>
          <w:rFonts w:hint="eastAsia"/>
        </w:rPr>
        <w:t>，完成实体卡充值、空中开卡、</w:t>
      </w:r>
      <w:proofErr w:type="gramStart"/>
      <w:r>
        <w:rPr>
          <w:rFonts w:hint="eastAsia"/>
        </w:rPr>
        <w:t>二维码乘车</w:t>
      </w:r>
      <w:proofErr w:type="gramEnd"/>
      <w:r>
        <w:t>等功能</w:t>
      </w:r>
      <w:ins w:id="207" w:author=" " w:date="2018-10-17T19:30:00Z">
        <w:r w:rsidR="00557A49">
          <w:rPr>
            <w:rFonts w:hint="eastAsia"/>
          </w:rPr>
          <w:t>迁移</w:t>
        </w:r>
      </w:ins>
      <w:r>
        <w:t>开发</w:t>
      </w:r>
      <w:r>
        <w:rPr>
          <w:rFonts w:hint="eastAsia"/>
        </w:rPr>
        <w:t>。</w:t>
      </w:r>
    </w:p>
    <w:p w:rsidR="008004E3" w:rsidRDefault="00925F4E" w:rsidP="00557A49">
      <w:pPr>
        <w:pStyle w:val="a"/>
        <w:rPr>
          <w:ins w:id="208" w:author=" " w:date="2018-10-17T19:27:00Z"/>
        </w:rPr>
        <w:pPrChange w:id="209" w:author=" " w:date="2018-10-17T19:30:00Z">
          <w:pPr>
            <w:pStyle w:val="af0"/>
            <w:ind w:firstLine="440"/>
          </w:pPr>
        </w:pPrChange>
      </w:pPr>
      <w:r>
        <w:rPr>
          <w:rFonts w:hint="eastAsia"/>
        </w:rPr>
        <w:t>03-31</w:t>
      </w:r>
      <w:r>
        <w:rPr>
          <w:rFonts w:hint="eastAsia"/>
        </w:rPr>
        <w:t>日：完成广西客运售票、高速通行</w:t>
      </w:r>
      <w:r>
        <w:t>等功能</w:t>
      </w:r>
      <w:ins w:id="210" w:author=" " w:date="2018-10-17T19:30:00Z">
        <w:r w:rsidR="00C84BD7">
          <w:rPr>
            <w:rFonts w:hint="eastAsia"/>
          </w:rPr>
          <w:t>迁移</w:t>
        </w:r>
      </w:ins>
      <w:r>
        <w:t>开发</w:t>
      </w:r>
      <w:r>
        <w:rPr>
          <w:rFonts w:hint="eastAsia"/>
        </w:rPr>
        <w:t>。</w:t>
      </w:r>
    </w:p>
    <w:p w:rsidR="006F6036" w:rsidRDefault="006F6036" w:rsidP="006F6036">
      <w:pPr>
        <w:pStyle w:val="2"/>
        <w:pPrChange w:id="211" w:author=" " w:date="2018-10-17T19:28:00Z">
          <w:pPr>
            <w:pStyle w:val="af0"/>
            <w:ind w:firstLine="440"/>
          </w:pPr>
        </w:pPrChange>
      </w:pPr>
      <w:ins w:id="212" w:author=" " w:date="2018-10-17T19:27:00Z">
        <w:r>
          <w:rPr>
            <w:rFonts w:hint="eastAsia"/>
          </w:rPr>
          <w:t>团队投入随时调整</w:t>
        </w:r>
      </w:ins>
    </w:p>
    <w:p w:rsidR="008004E3" w:rsidRDefault="00925F4E" w:rsidP="00925F4E">
      <w:pPr>
        <w:pStyle w:val="af0"/>
        <w:ind w:firstLine="440"/>
      </w:pPr>
      <w:r>
        <w:t>在项目</w:t>
      </w:r>
      <w:del w:id="213" w:author=" " w:date="2018-10-17T19:30:00Z">
        <w:r w:rsidDel="00C8644D">
          <w:rPr>
            <w:rFonts w:hint="eastAsia"/>
          </w:rPr>
          <w:delText>进度范围</w:delText>
        </w:r>
      </w:del>
      <w:ins w:id="214" w:author=" " w:date="2018-10-17T19:30:00Z">
        <w:r w:rsidR="00C8644D">
          <w:rPr>
            <w:rFonts w:hint="eastAsia"/>
          </w:rPr>
          <w:t>进行过程中</w:t>
        </w:r>
      </w:ins>
      <w:del w:id="215" w:author=" " w:date="2018-10-17T19:30:00Z">
        <w:r w:rsidDel="00C8644D">
          <w:delText>内</w:delText>
        </w:r>
      </w:del>
      <w:r>
        <w:t>，</w:t>
      </w:r>
      <w:proofErr w:type="gramStart"/>
      <w:ins w:id="216" w:author=" " w:date="2018-10-17T19:28:00Z">
        <w:r w:rsidR="006F6036">
          <w:rPr>
            <w:rFonts w:hint="eastAsia"/>
          </w:rPr>
          <w:t>一</w:t>
        </w:r>
        <w:proofErr w:type="gramEnd"/>
        <w:r w:rsidR="006F6036">
          <w:rPr>
            <w:rFonts w:hint="eastAsia"/>
          </w:rPr>
          <w:t>卡通可根据自身的业务发展进行相关城市业务的拓展，平安</w:t>
        </w:r>
      </w:ins>
      <w:r>
        <w:t>将</w:t>
      </w:r>
      <w:ins w:id="217" w:author=" " w:date="2018-10-17T19:29:00Z">
        <w:r w:rsidR="002F0E67">
          <w:rPr>
            <w:rFonts w:hint="eastAsia"/>
          </w:rPr>
          <w:t>全力配合</w:t>
        </w:r>
        <w:proofErr w:type="gramStart"/>
        <w:r w:rsidR="002F0E67">
          <w:rPr>
            <w:rFonts w:hint="eastAsia"/>
          </w:rPr>
          <w:t>一</w:t>
        </w:r>
        <w:proofErr w:type="gramEnd"/>
        <w:r w:rsidR="002F0E67">
          <w:rPr>
            <w:rFonts w:hint="eastAsia"/>
          </w:rPr>
          <w:t>卡通的资源拓展计划，根据</w:t>
        </w:r>
      </w:ins>
      <w:del w:id="218" w:author=" " w:date="2018-10-17T19:28:00Z">
        <w:r w:rsidDel="006F6036">
          <w:delText>可能依据</w:delText>
        </w:r>
      </w:del>
      <w:r>
        <w:t>具体的资源拓展</w:t>
      </w:r>
      <w:ins w:id="219" w:author=" " w:date="2018-10-17T19:28:00Z">
        <w:r w:rsidR="006F6036">
          <w:rPr>
            <w:rFonts w:hint="eastAsia"/>
          </w:rPr>
          <w:t>情况</w:t>
        </w:r>
      </w:ins>
      <w:r>
        <w:t>，</w:t>
      </w:r>
      <w:ins w:id="220" w:author=" " w:date="2018-10-17T19:28:00Z">
        <w:r w:rsidR="006F6036">
          <w:rPr>
            <w:rFonts w:hint="eastAsia"/>
          </w:rPr>
          <w:t>随时</w:t>
        </w:r>
      </w:ins>
      <w:del w:id="221" w:author=" " w:date="2018-10-17T19:28:00Z">
        <w:r w:rsidDel="006F6036">
          <w:rPr>
            <w:rFonts w:hint="eastAsia"/>
          </w:rPr>
          <w:delText>进行来</w:delText>
        </w:r>
      </w:del>
      <w:ins w:id="222" w:author=" " w:date="2018-10-17T19:28:00Z">
        <w:r w:rsidR="006F6036">
          <w:rPr>
            <w:rFonts w:hint="eastAsia"/>
          </w:rPr>
          <w:t>对</w:t>
        </w:r>
      </w:ins>
      <w:del w:id="223" w:author=" " w:date="2018-10-17T19:28:00Z">
        <w:r w:rsidDel="006F6036">
          <w:rPr>
            <w:rFonts w:hint="eastAsia"/>
          </w:rPr>
          <w:delText>自</w:delText>
        </w:r>
        <w:r w:rsidR="006F6036" w:rsidDel="006F6036">
          <w:rPr>
            <w:rFonts w:hint="eastAsia"/>
          </w:rPr>
          <w:delText>研发、产品、</w:delText>
        </w:r>
      </w:del>
      <w:ins w:id="224" w:author=" " w:date="2018-10-17T19:28:00Z">
        <w:r w:rsidR="006F6036">
          <w:rPr>
            <w:rFonts w:hint="eastAsia"/>
          </w:rPr>
          <w:t>产品、技术、</w:t>
        </w:r>
      </w:ins>
      <w:r>
        <w:t>运营等</w:t>
      </w:r>
      <w:ins w:id="225" w:author=" " w:date="2018-10-17T19:28:00Z">
        <w:r w:rsidR="006F6036">
          <w:rPr>
            <w:rFonts w:hint="eastAsia"/>
          </w:rPr>
          <w:t>团队</w:t>
        </w:r>
      </w:ins>
      <w:r>
        <w:t>资源</w:t>
      </w:r>
      <w:ins w:id="226" w:author=" " w:date="2018-10-17T19:29:00Z">
        <w:r w:rsidR="006F6036">
          <w:rPr>
            <w:rFonts w:hint="eastAsia"/>
          </w:rPr>
          <w:t>投入进行</w:t>
        </w:r>
      </w:ins>
      <w:del w:id="227" w:author=" " w:date="2018-10-17T19:29:00Z">
        <w:r w:rsidDel="006F6036">
          <w:delText>的时间、工作</w:delText>
        </w:r>
      </w:del>
      <w:r>
        <w:t>调整。</w:t>
      </w:r>
    </w:p>
    <w:p w:rsidR="008004E3" w:rsidRDefault="00925F4E">
      <w:pPr>
        <w:pStyle w:val="1"/>
      </w:pPr>
      <w:bookmarkStart w:id="228" w:name="_Toc1852069120"/>
      <w:r>
        <w:rPr>
          <w:rFonts w:hint="eastAsia"/>
        </w:rPr>
        <w:lastRenderedPageBreak/>
        <w:t>合作模式</w:t>
      </w:r>
      <w:bookmarkEnd w:id="228"/>
    </w:p>
    <w:p w:rsidR="008004E3" w:rsidRDefault="00925F4E" w:rsidP="00925F4E">
      <w:pPr>
        <w:pStyle w:val="af0"/>
        <w:ind w:firstLine="440"/>
      </w:pPr>
      <w:r>
        <w:rPr>
          <w:rFonts w:hint="eastAsia"/>
        </w:rPr>
        <w:t>平安智慧城市，与合作伙伴互利共赢，参考合作模式如下：</w:t>
      </w:r>
    </w:p>
    <w:p w:rsidR="008004E3" w:rsidRDefault="00925F4E">
      <w:pPr>
        <w:pStyle w:val="2"/>
      </w:pPr>
      <w:r>
        <w:t>业务合作流程</w:t>
      </w:r>
    </w:p>
    <w:p w:rsidR="008004E3" w:rsidRDefault="00925F4E" w:rsidP="00925F4E">
      <w:pPr>
        <w:pStyle w:val="af0"/>
        <w:ind w:firstLine="440"/>
      </w:pPr>
      <w:r>
        <w:t>以一卡通商务拓展为主</w:t>
      </w:r>
      <w:ins w:id="229" w:author=" " w:date="2018-10-17T19:31:00Z">
        <w:r w:rsidR="00C8644D">
          <w:rPr>
            <w:rFonts w:hint="eastAsia"/>
          </w:rPr>
          <w:t>，</w:t>
        </w:r>
      </w:ins>
      <w:del w:id="230" w:author=" " w:date="2018-10-17T19:31:00Z">
        <w:r w:rsidDel="00C8644D">
          <w:delText>、</w:delText>
        </w:r>
      </w:del>
      <w:r>
        <w:t>依托不同城市委办局、资源提供方实际需求，</w:t>
      </w:r>
      <w:proofErr w:type="gramStart"/>
      <w:r>
        <w:t>平安可</w:t>
      </w:r>
      <w:proofErr w:type="gramEnd"/>
      <w:r>
        <w:t>辅助提供包含方案文件、技术支撑、资源顾问等</w:t>
      </w:r>
      <w:ins w:id="231" w:author=" " w:date="2018-10-17T19:31:00Z">
        <w:r w:rsidR="00C8644D">
          <w:rPr>
            <w:rFonts w:hint="eastAsia"/>
          </w:rPr>
          <w:t>方案、产品与技术</w:t>
        </w:r>
      </w:ins>
      <w:del w:id="232" w:author=" " w:date="2018-10-17T19:31:00Z">
        <w:r w:rsidDel="00C8644D">
          <w:delText>全套</w:delText>
        </w:r>
      </w:del>
      <w:r>
        <w:t>资源</w:t>
      </w:r>
      <w:ins w:id="233" w:author=" " w:date="2018-10-17T19:31:00Z">
        <w:r w:rsidR="00C8644D">
          <w:rPr>
            <w:rFonts w:hint="eastAsia"/>
          </w:rPr>
          <w:t>支持</w:t>
        </w:r>
      </w:ins>
      <w:r>
        <w:t>，全力辅助</w:t>
      </w:r>
      <w:proofErr w:type="gramStart"/>
      <w:r>
        <w:t>一</w:t>
      </w:r>
      <w:proofErr w:type="gramEnd"/>
      <w:r>
        <w:t>卡通商务开拓。</w:t>
      </w:r>
    </w:p>
    <w:p w:rsidR="008004E3" w:rsidRDefault="00925F4E">
      <w:r>
        <w:t xml:space="preserve">                  </w:t>
      </w:r>
      <w:r>
        <w:rPr>
          <w:noProof/>
        </w:rPr>
        <w:drawing>
          <wp:inline distT="0" distB="0" distL="114300" distR="114300">
            <wp:extent cx="3852545" cy="4350385"/>
            <wp:effectExtent l="0" t="0" r="8255" b="1841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04E3" w:rsidRDefault="00925F4E">
      <w:r>
        <w:t xml:space="preserve">             </w:t>
      </w:r>
    </w:p>
    <w:p w:rsidR="008004E3" w:rsidRDefault="00925F4E">
      <w:pPr>
        <w:pStyle w:val="2"/>
        <w:rPr>
          <w:rFonts w:ascii="仿宋_GB2312" w:eastAsia="仿宋_GB2312" w:hAnsi="仿宋_GB2312" w:cs="仿宋_GB2312"/>
        </w:rPr>
      </w:pPr>
      <w:bookmarkStart w:id="234" w:name="_Toc2097720222"/>
      <w:r>
        <w:rPr>
          <w:rFonts w:hint="eastAsia"/>
        </w:rPr>
        <w:t>平安</w:t>
      </w:r>
      <w:proofErr w:type="gramStart"/>
      <w:r>
        <w:rPr>
          <w:rFonts w:hint="eastAsia"/>
        </w:rPr>
        <w:t>侧提供</w:t>
      </w:r>
      <w:proofErr w:type="gramEnd"/>
      <w:r>
        <w:rPr>
          <w:rFonts w:hint="eastAsia"/>
        </w:rPr>
        <w:t>与诉求</w:t>
      </w:r>
      <w:bookmarkEnd w:id="234"/>
    </w:p>
    <w:p w:rsidR="008004E3" w:rsidRDefault="00925F4E">
      <w:pPr>
        <w:pStyle w:val="3"/>
        <w:ind w:left="860"/>
      </w:pPr>
      <w:r>
        <w:t>商务支撑</w:t>
      </w:r>
    </w:p>
    <w:p w:rsidR="008004E3" w:rsidRDefault="00925F4E" w:rsidP="00925F4E">
      <w:pPr>
        <w:pStyle w:val="af0"/>
        <w:ind w:firstLine="440"/>
      </w:pPr>
      <w:r>
        <w:t>以</w:t>
      </w:r>
      <w:proofErr w:type="gramStart"/>
      <w:ins w:id="235" w:author=" " w:date="2018-10-17T19:31:00Z">
        <w:r w:rsidR="007C3CAC">
          <w:rPr>
            <w:rFonts w:hint="eastAsia"/>
          </w:rPr>
          <w:t>一</w:t>
        </w:r>
      </w:ins>
      <w:r>
        <w:t>通卡</w:t>
      </w:r>
      <w:proofErr w:type="gramEnd"/>
      <w:r>
        <w:t>为主，平安提供商务拓展方案、专家顾问等全套辅助资源。</w:t>
      </w:r>
    </w:p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bookmarkStart w:id="236" w:name="_Toc1144738355"/>
      <w:r>
        <w:rPr>
          <w:rFonts w:hint="eastAsia"/>
        </w:rPr>
        <w:lastRenderedPageBreak/>
        <w:t>技术支撑</w:t>
      </w:r>
      <w:bookmarkEnd w:id="236"/>
    </w:p>
    <w:p w:rsidR="008004E3" w:rsidRDefault="00925F4E" w:rsidP="007C3CAC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  <w:pPrChange w:id="237" w:author=" " w:date="2018-10-17T19:32:00Z">
          <w:pPr/>
        </w:pPrChange>
      </w:pPr>
      <w:r>
        <w:rPr>
          <w:rFonts w:hint="eastAsia"/>
        </w:rPr>
        <w:t>提供</w:t>
      </w:r>
      <w:ins w:id="238" w:author=" " w:date="2018-10-17T19:32:00Z">
        <w:r w:rsidR="007C3CAC">
          <w:rPr>
            <w:rFonts w:hint="eastAsia"/>
          </w:rPr>
          <w:t>完整的</w:t>
        </w:r>
      </w:ins>
      <w:del w:id="239" w:author=" " w:date="2018-10-17T19:32:00Z">
        <w:r w:rsidDel="007C3CAC">
          <w:rPr>
            <w:rFonts w:hint="eastAsia"/>
          </w:rPr>
          <w:delText>软件</w:delText>
        </w:r>
      </w:del>
      <w:ins w:id="240" w:author=" " w:date="2018-10-17T19:32:00Z">
        <w:r w:rsidR="007C3CAC">
          <w:rPr>
            <w:rFonts w:hint="eastAsia"/>
          </w:rPr>
          <w:t>平台产品、基础架构与技术开发</w:t>
        </w:r>
      </w:ins>
      <w:r>
        <w:t>能力</w:t>
      </w:r>
      <w:del w:id="241" w:author=" " w:date="2018-10-17T19:32:00Z">
        <w:r w:rsidDel="007C3CAC">
          <w:delText>，</w:delText>
        </w:r>
        <w:r w:rsidDel="007C3CAC">
          <w:rPr>
            <w:rFonts w:hint="eastAsia"/>
          </w:rPr>
          <w:delText>开发、架构</w:delText>
        </w:r>
      </w:del>
      <w:r>
        <w:t>。</w:t>
      </w:r>
    </w:p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bookmarkStart w:id="242" w:name="_Toc311539012"/>
      <w:r>
        <w:rPr>
          <w:rFonts w:hint="eastAsia"/>
        </w:rPr>
        <w:t>联合运营</w:t>
      </w:r>
      <w:bookmarkEnd w:id="242"/>
      <w:r>
        <w:t>支撑</w:t>
      </w:r>
    </w:p>
    <w:p w:rsidR="008004E3" w:rsidRDefault="00925F4E" w:rsidP="00925F4E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hint="eastAsia"/>
        </w:rPr>
        <w:t>提供后期相关内容联合运营能力与输出。</w:t>
      </w:r>
    </w:p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bookmarkStart w:id="243" w:name="_Toc471043298"/>
      <w:r>
        <w:rPr>
          <w:rFonts w:hint="eastAsia"/>
        </w:rPr>
        <w:t>导入资源</w:t>
      </w:r>
      <w:bookmarkEnd w:id="243"/>
    </w:p>
    <w:p w:rsidR="008004E3" w:rsidRDefault="00077676" w:rsidP="00925F4E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ins w:id="244" w:author=" " w:date="2018-10-17T19:33:00Z">
        <w:r>
          <w:rPr>
            <w:rFonts w:hint="eastAsia"/>
          </w:rPr>
          <w:t>注</w:t>
        </w:r>
      </w:ins>
      <w:del w:id="245" w:author=" " w:date="2018-10-17T19:33:00Z">
        <w:r w:rsidR="00925F4E" w:rsidDel="00772106">
          <w:rPr>
            <w:rFonts w:hint="eastAsia"/>
          </w:rPr>
          <w:delText>导</w:delText>
        </w:r>
      </w:del>
      <w:r w:rsidR="00925F4E">
        <w:rPr>
          <w:rFonts w:hint="eastAsia"/>
        </w:rPr>
        <w:t>入可转换、</w:t>
      </w:r>
      <w:r w:rsidR="00925F4E">
        <w:t>可</w:t>
      </w:r>
      <w:r w:rsidR="00925F4E">
        <w:rPr>
          <w:rFonts w:hint="eastAsia"/>
        </w:rPr>
        <w:t>变现</w:t>
      </w:r>
      <w:r w:rsidR="00925F4E">
        <w:t>的</w:t>
      </w:r>
      <w:r w:rsidR="00925F4E">
        <w:rPr>
          <w:rFonts w:hint="eastAsia"/>
        </w:rPr>
        <w:t>运营资源：</w:t>
      </w:r>
    </w:p>
    <w:tbl>
      <w:tblPr>
        <w:tblW w:w="90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4708"/>
      </w:tblGrid>
      <w:tr w:rsidR="008004E3">
        <w:trPr>
          <w:trHeight w:val="345"/>
        </w:trPr>
        <w:tc>
          <w:tcPr>
            <w:tcW w:w="9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t>资源列表</w:t>
            </w:r>
          </w:p>
        </w:tc>
      </w:tr>
      <w:tr w:rsidR="008004E3">
        <w:trPr>
          <w:trHeight w:val="330"/>
        </w:trPr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b/>
                <w:color w:val="000000"/>
                <w:sz w:val="40"/>
                <w:szCs w:val="40"/>
              </w:rPr>
            </w:pPr>
            <w:r>
              <w:t>资源类型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b/>
                <w:color w:val="000000"/>
                <w:sz w:val="40"/>
                <w:szCs w:val="40"/>
              </w:rPr>
            </w:pPr>
            <w:r>
              <w:t>资源</w:t>
            </w:r>
          </w:p>
        </w:tc>
      </w:tr>
      <w:tr w:rsidR="008004E3">
        <w:trPr>
          <w:trHeight w:val="300"/>
        </w:trPr>
        <w:tc>
          <w:tcPr>
            <w:tcW w:w="4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del w:id="246" w:author=" " w:date="2018-10-17T19:32:00Z">
              <w:r w:rsidDel="005A42E0">
                <w:delText>车</w:delText>
              </w:r>
            </w:del>
            <w:ins w:id="247" w:author=" " w:date="2018-10-17T19:32:00Z">
              <w:r w:rsidR="005A42E0">
                <w:rPr>
                  <w:rFonts w:hint="eastAsia"/>
                </w:rPr>
                <w:t>汽车相关</w:t>
              </w:r>
            </w:ins>
            <w:ins w:id="248" w:author=" " w:date="2018-10-17T19:33:00Z">
              <w:r w:rsidR="00906D9D">
                <w:rPr>
                  <w:rFonts w:hint="eastAsia"/>
                </w:rPr>
                <w:t>服务</w:t>
              </w:r>
            </w:ins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平安好车</w:t>
            </w:r>
          </w:p>
        </w:tc>
      </w:tr>
      <w:tr w:rsidR="008004E3">
        <w:trPr>
          <w:trHeight w:val="300"/>
        </w:trPr>
        <w:tc>
          <w:tcPr>
            <w:tcW w:w="4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汽车之家</w:t>
            </w:r>
          </w:p>
        </w:tc>
      </w:tr>
      <w:tr w:rsidR="008004E3">
        <w:trPr>
          <w:trHeight w:val="300"/>
        </w:trPr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del w:id="249" w:author=" " w:date="2018-10-17T19:32:00Z">
              <w:r w:rsidDel="005A42E0">
                <w:delText>房</w:delText>
              </w:r>
            </w:del>
            <w:ins w:id="250" w:author=" " w:date="2018-10-17T19:32:00Z">
              <w:r w:rsidR="005A42E0">
                <w:rPr>
                  <w:rFonts w:hint="eastAsia"/>
                </w:rPr>
                <w:t>住房相关</w:t>
              </w:r>
            </w:ins>
            <w:ins w:id="251" w:author=" " w:date="2018-10-17T19:33:00Z">
              <w:r w:rsidR="00906D9D">
                <w:rPr>
                  <w:rFonts w:hint="eastAsia"/>
                </w:rPr>
                <w:t>服务</w:t>
              </w:r>
            </w:ins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平安好房</w:t>
            </w:r>
          </w:p>
        </w:tc>
      </w:tr>
      <w:tr w:rsidR="008004E3">
        <w:trPr>
          <w:trHeight w:val="300"/>
        </w:trPr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健康</w:t>
            </w:r>
            <w:ins w:id="252" w:author=" " w:date="2018-10-17T19:33:00Z">
              <w:r w:rsidR="005A42E0">
                <w:rPr>
                  <w:rFonts w:hint="eastAsia"/>
                </w:rPr>
                <w:t>相关</w:t>
              </w:r>
              <w:r w:rsidR="00906D9D">
                <w:rPr>
                  <w:rFonts w:hint="eastAsia"/>
                </w:rPr>
                <w:t>服务</w:t>
              </w:r>
            </w:ins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gramStart"/>
            <w:r>
              <w:t>平安好</w:t>
            </w:r>
            <w:proofErr w:type="gramEnd"/>
            <w:r>
              <w:t>医生</w:t>
            </w:r>
          </w:p>
        </w:tc>
      </w:tr>
      <w:tr w:rsidR="008004E3">
        <w:trPr>
          <w:trHeight w:val="300"/>
        </w:trPr>
        <w:tc>
          <w:tcPr>
            <w:tcW w:w="4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金融</w:t>
            </w:r>
            <w:ins w:id="253" w:author=" " w:date="2018-10-17T19:33:00Z">
              <w:r w:rsidR="005A42E0">
                <w:rPr>
                  <w:rFonts w:hint="eastAsia"/>
                </w:rPr>
                <w:t>服务</w:t>
              </w:r>
            </w:ins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理财</w:t>
            </w:r>
          </w:p>
        </w:tc>
      </w:tr>
      <w:tr w:rsidR="008004E3">
        <w:trPr>
          <w:trHeight w:val="300"/>
        </w:trPr>
        <w:tc>
          <w:tcPr>
            <w:tcW w:w="4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小贷</w:t>
            </w:r>
          </w:p>
        </w:tc>
      </w:tr>
      <w:tr w:rsidR="008004E3">
        <w:trPr>
          <w:trHeight w:val="300"/>
        </w:trPr>
        <w:tc>
          <w:tcPr>
            <w:tcW w:w="4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保险</w:t>
            </w:r>
          </w:p>
        </w:tc>
      </w:tr>
      <w:tr w:rsidR="008004E3">
        <w:trPr>
          <w:trHeight w:val="300"/>
        </w:trPr>
        <w:tc>
          <w:tcPr>
            <w:tcW w:w="4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信用卡</w:t>
            </w:r>
          </w:p>
        </w:tc>
      </w:tr>
    </w:tbl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bookmarkStart w:id="254" w:name="_Toc1199986644"/>
      <w:r>
        <w:rPr>
          <w:rFonts w:hint="eastAsia"/>
        </w:rPr>
        <w:t>平安诉求</w:t>
      </w:r>
      <w:bookmarkEnd w:id="254"/>
    </w:p>
    <w:p w:rsidR="008004E3" w:rsidRDefault="00925F4E" w:rsidP="00925F4E">
      <w:pPr>
        <w:pStyle w:val="af0"/>
        <w:ind w:firstLine="440"/>
      </w:pPr>
      <w:r>
        <w:t>平安</w:t>
      </w:r>
      <w:ins w:id="255" w:author=" " w:date="2018-10-17T19:33:00Z">
        <w:r w:rsidR="00E851F2">
          <w:rPr>
            <w:rFonts w:hint="eastAsia"/>
          </w:rPr>
          <w:t>与</w:t>
        </w:r>
        <w:proofErr w:type="gramStart"/>
        <w:r w:rsidR="00E851F2">
          <w:rPr>
            <w:rFonts w:hint="eastAsia"/>
          </w:rPr>
          <w:t>一</w:t>
        </w:r>
        <w:proofErr w:type="gramEnd"/>
        <w:r w:rsidR="00E851F2">
          <w:rPr>
            <w:rFonts w:hint="eastAsia"/>
          </w:rPr>
          <w:t>卡通</w:t>
        </w:r>
      </w:ins>
      <w:del w:id="256" w:author=" " w:date="2018-10-17T19:33:00Z">
        <w:r w:rsidDel="00E851F2">
          <w:delText>将</w:delText>
        </w:r>
      </w:del>
      <w:r>
        <w:t>联合运营北部湾市民云平台，在</w:t>
      </w:r>
      <w:del w:id="257" w:author=" " w:date="2018-10-17T19:33:00Z">
        <w:r w:rsidDel="00E851F2">
          <w:rPr>
            <w:rFonts w:hint="eastAsia"/>
          </w:rPr>
          <w:delText>未来可引入资源的前提下</w:delText>
        </w:r>
      </w:del>
      <w:ins w:id="258" w:author=" " w:date="2018-10-17T19:33:00Z">
        <w:r w:rsidR="00E851F2">
          <w:rPr>
            <w:rFonts w:hint="eastAsia"/>
          </w:rPr>
          <w:t>未来共同引入各类可变现资源，</w:t>
        </w:r>
      </w:ins>
      <w:ins w:id="259" w:author=" " w:date="2018-10-17T19:34:00Z">
        <w:r w:rsidR="00E851F2">
          <w:rPr>
            <w:rFonts w:hint="eastAsia"/>
          </w:rPr>
          <w:t>诸如电商、广告等</w:t>
        </w:r>
      </w:ins>
      <w:r>
        <w:t>，</w:t>
      </w:r>
      <w:ins w:id="260" w:author=" " w:date="2018-10-17T19:34:00Z">
        <w:r w:rsidR="00E851F2">
          <w:rPr>
            <w:rFonts w:hint="eastAsia"/>
          </w:rPr>
          <w:t>并在引入后，</w:t>
        </w:r>
      </w:ins>
      <w:r>
        <w:t>通过双方友好协商，在具体的业务领域中，对引入资源</w:t>
      </w:r>
      <w:ins w:id="261" w:author=" " w:date="2018-10-17T19:34:00Z">
        <w:r w:rsidR="00253ABA">
          <w:rPr>
            <w:rFonts w:hint="eastAsia"/>
          </w:rPr>
          <w:t>所产生的收益按</w:t>
        </w:r>
      </w:ins>
      <w:ins w:id="262" w:author=" " w:date="2018-10-17T19:35:00Z">
        <w:r w:rsidR="00253ABA">
          <w:rPr>
            <w:rFonts w:hint="eastAsia"/>
          </w:rPr>
          <w:t>比例</w:t>
        </w:r>
      </w:ins>
      <w:del w:id="263" w:author=" " w:date="2018-10-17T19:34:00Z">
        <w:r w:rsidDel="00253ABA">
          <w:delText>进行</w:delText>
        </w:r>
        <w:r w:rsidDel="001638BD">
          <w:delText>联合</w:delText>
        </w:r>
      </w:del>
      <w:r>
        <w:t>分成。</w:t>
      </w:r>
    </w:p>
    <w:p w:rsidR="008004E3" w:rsidRDefault="00925F4E">
      <w:pPr>
        <w:pStyle w:val="2"/>
        <w:rPr>
          <w:rFonts w:ascii="仿宋_GB2312" w:eastAsia="仿宋_GB2312" w:hAnsi="仿宋_GB2312" w:cs="仿宋_GB2312"/>
        </w:rPr>
      </w:pPr>
      <w:bookmarkStart w:id="264" w:name="_Toc1156596731"/>
      <w:r>
        <w:t>通卡侧提供</w:t>
      </w:r>
      <w:bookmarkEnd w:id="264"/>
    </w:p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bookmarkStart w:id="265" w:name="_Toc2046768920"/>
      <w:r>
        <w:t>资源提供</w:t>
      </w:r>
      <w:bookmarkEnd w:id="265"/>
    </w:p>
    <w:p w:rsidR="008004E3" w:rsidRDefault="00925F4E" w:rsidP="00925F4E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t>提供必要的资源，如卡片数据、票务、高速公路等资源。</w:t>
      </w:r>
    </w:p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bookmarkStart w:id="266" w:name="_Toc1652180794"/>
      <w:r>
        <w:lastRenderedPageBreak/>
        <w:t>商务拓展</w:t>
      </w:r>
      <w:bookmarkEnd w:id="266"/>
    </w:p>
    <w:p w:rsidR="008004E3" w:rsidRDefault="00925F4E" w:rsidP="00925F4E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t>广西各城市商务拓展，各地委办局、资源打通引入。</w:t>
      </w:r>
    </w:p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r>
        <w:t>联合运营</w:t>
      </w:r>
    </w:p>
    <w:p w:rsidR="008004E3" w:rsidRDefault="00925F4E" w:rsidP="00925F4E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hint="eastAsia"/>
        </w:rPr>
        <w:t>运营能力与输出。</w:t>
      </w:r>
    </w:p>
    <w:p w:rsidR="008004E3" w:rsidRDefault="00925F4E">
      <w:pPr>
        <w:pStyle w:val="1"/>
      </w:pPr>
      <w:bookmarkStart w:id="267" w:name="_Toc1239049048"/>
      <w:r>
        <w:rPr>
          <w:rFonts w:hint="eastAsia"/>
        </w:rPr>
        <w:t>附录</w:t>
      </w:r>
      <w:bookmarkEnd w:id="267"/>
    </w:p>
    <w:p w:rsidR="008004E3" w:rsidRDefault="00925F4E" w:rsidP="00925F4E">
      <w:pPr>
        <w:pStyle w:val="af0"/>
        <w:ind w:firstLine="440"/>
      </w:pPr>
      <w:r>
        <w:rPr>
          <w:rFonts w:hint="eastAsia"/>
        </w:rPr>
        <w:t>高频业务列表：</w:t>
      </w:r>
    </w:p>
    <w:tbl>
      <w:tblPr>
        <w:tblW w:w="90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535"/>
      </w:tblGrid>
      <w:tr w:rsidR="008004E3">
        <w:trPr>
          <w:trHeight w:val="270"/>
        </w:trPr>
        <w:tc>
          <w:tcPr>
            <w:tcW w:w="9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高频应用列表</w:t>
            </w:r>
          </w:p>
        </w:tc>
      </w:tr>
      <w:tr w:rsidR="008004E3">
        <w:trPr>
          <w:trHeight w:val="33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b/>
                <w:color w:val="000000"/>
                <w:sz w:val="40"/>
                <w:szCs w:val="40"/>
              </w:rPr>
            </w:pPr>
            <w:r>
              <w:t>栏目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b/>
                <w:color w:val="000000"/>
                <w:sz w:val="40"/>
                <w:szCs w:val="40"/>
              </w:rPr>
            </w:pPr>
            <w:r>
              <w:t>占比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交通违章查询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15%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公积金查询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15%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gramStart"/>
            <w:r>
              <w:t>医</w:t>
            </w:r>
            <w:proofErr w:type="gramEnd"/>
            <w:r>
              <w:t>保查询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11%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公交查询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8%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gramStart"/>
            <w:r>
              <w:t>交罚缴纳</w:t>
            </w:r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7%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gramStart"/>
            <w:r>
              <w:t>一键挪车</w:t>
            </w:r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5%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ETC</w:t>
            </w:r>
            <w:r>
              <w:t>充值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4%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实时路况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3%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港澳通行证续签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3%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出入境查询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3%</w:t>
            </w:r>
          </w:p>
        </w:tc>
      </w:tr>
    </w:tbl>
    <w:p w:rsidR="008004E3" w:rsidRDefault="008004E3" w:rsidP="00925F4E"/>
    <w:sectPr w:rsidR="008004E3">
      <w:headerReference w:type="default" r:id="rId10"/>
      <w:footerReference w:type="default" r:id="rId11"/>
      <w:pgSz w:w="11906" w:h="16838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76A" w:rsidRDefault="003C176A">
      <w:pPr>
        <w:spacing w:line="240" w:lineRule="auto"/>
      </w:pPr>
      <w:r>
        <w:separator/>
      </w:r>
    </w:p>
  </w:endnote>
  <w:endnote w:type="continuationSeparator" w:id="0">
    <w:p w:rsidR="003C176A" w:rsidRDefault="003C1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altName w:val="Songti SC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PingFang SC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华文仿宋"/>
    <w:charset w:val="00"/>
    <w:family w:val="modern"/>
    <w:pitch w:val="default"/>
    <w:sig w:usb0="00000000" w:usb1="00000000" w:usb2="00000010" w:usb3="00000000" w:csb0="00040000" w:csb1="00000000"/>
  </w:font>
  <w:font w:name="仿宋">
    <w:altName w:val="ST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Heiti SC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F4E" w:rsidRDefault="00925F4E">
    <w:pPr>
      <w:pStyle w:val="aff"/>
      <w:wordWrap w:val="0"/>
      <w:jc w:val="right"/>
      <w:rPr>
        <w:color w:val="7F7F7F" w:themeColor="text1" w:themeTint="80"/>
      </w:rPr>
    </w:pPr>
    <w:r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</wps:spPr>
                    <wps:txbx>
                      <w:txbxContent>
                        <w:p w:rsidR="00925F4E" w:rsidRDefault="00925F4E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" fillcolor="#d34817" stroked="f">
              <v:textbox>
                <w:txbxContent>
                  <w:p w:rsidR="00925F4E" w:rsidRDefault="00925F4E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25F4E" w:rsidRDefault="00925F4E">
                          <w:pPr>
                            <w:pStyle w:val="aff"/>
                            <w:rPr>
                              <w:rFonts w:ascii="微软雅黑" w:eastAsia="微软雅黑" w:hAnsi="微软雅黑"/>
                              <w:color w:val="7F7F7F" w:themeColor="text1" w:themeTint="80"/>
                            </w:rPr>
                          </w:pP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" o:allowincell="f" filled="f" stroked="f">
              <v:textbox style="layout-flow:vertical;mso-layout-flow-alt:bottom-to-top" inset="14.4pt,,3.6pt,7.2pt">
                <w:txbxContent>
                  <w:p w:rsidR="00925F4E" w:rsidRDefault="00925F4E">
                    <w:pPr>
                      <w:pStyle w:val="aff"/>
                      <w:rPr>
                        <w:rFonts w:ascii="微软雅黑" w:eastAsia="微软雅黑" w:hAnsi="微软雅黑"/>
                        <w:color w:val="7F7F7F" w:themeColor="text1" w:themeTint="80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r>
      <w:rPr>
        <w:color w:val="7F7F7F" w:themeColor="text1" w:themeTint="80"/>
      </w:rPr>
      <w:tab/>
      <w:t xml:space="preserve"> </w:t>
    </w:r>
    <w:r>
      <w:rPr>
        <w:color w:val="7F7F7F" w:themeColor="text1" w:themeTint="80"/>
      </w:rPr>
      <w:fldChar w:fldCharType="begin"/>
    </w:r>
    <w:r>
      <w:rPr>
        <w:color w:val="7F7F7F" w:themeColor="text1" w:themeTint="80"/>
      </w:rPr>
      <w:instrText xml:space="preserve"> TITLE   \* MERGEFORMAT </w:instrText>
    </w:r>
    <w:r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76A" w:rsidRDefault="003C176A">
      <w:pPr>
        <w:spacing w:line="240" w:lineRule="auto"/>
      </w:pPr>
      <w:r>
        <w:separator/>
      </w:r>
    </w:p>
  </w:footnote>
  <w:footnote w:type="continuationSeparator" w:id="0">
    <w:p w:rsidR="003C176A" w:rsidRDefault="003C17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F4E" w:rsidRDefault="00925F4E">
    <w:pPr>
      <w:pStyle w:val="ac"/>
      <w:ind w:right="90"/>
    </w:pPr>
    <w:r>
      <w:rPr>
        <w:rFonts w:hint="eastAsia"/>
      </w:rPr>
      <w:t>智慧生活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>卡通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" w15:restartNumberingAfterBreak="0">
    <w:nsid w:val="28AA4AF9"/>
    <w:multiLevelType w:val="multilevel"/>
    <w:tmpl w:val="28AA4AF9"/>
    <w:lvl w:ilvl="0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1054F30"/>
    <w:multiLevelType w:val="multilevel"/>
    <w:tmpl w:val="61054F30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a98dfabbca8198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ocumentProtection w:formatting="1" w:enforcement="1" w:cryptProviderType="rsaAES" w:cryptAlgorithmClass="hash" w:cryptAlgorithmType="typeAny" w:cryptAlgorithmSid="14" w:cryptSpinCount="100000" w:hash="pGzK9WE2oKZCPFT15odgCad4QCQn5iXNJiZTDCWiTI1ugYaoZBW1H8DN1WbhfDAAyE0QS1BT4nYuV9RQzMA2ng==" w:salt="VLuLn6JQRQFadpF8RGvRDA=="/>
  <w:defaultTabStop w:val="420"/>
  <w:drawingGridHorizontalSpacing w:val="105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8F77E49B"/>
    <w:rsid w:val="9DFDB95D"/>
    <w:rsid w:val="9EF3EA42"/>
    <w:rsid w:val="9FEDF1CC"/>
    <w:rsid w:val="AFFFC98E"/>
    <w:rsid w:val="B3BE1BAB"/>
    <w:rsid w:val="B6F7427B"/>
    <w:rsid w:val="B6FB1911"/>
    <w:rsid w:val="B7CFAA1E"/>
    <w:rsid w:val="B7FB72B4"/>
    <w:rsid w:val="BF3D981D"/>
    <w:rsid w:val="BFF467D0"/>
    <w:rsid w:val="BFFE59B2"/>
    <w:rsid w:val="CBF71B79"/>
    <w:rsid w:val="CD6DE71B"/>
    <w:rsid w:val="CEDB6380"/>
    <w:rsid w:val="CFFCE077"/>
    <w:rsid w:val="D9BFA566"/>
    <w:rsid w:val="D9DF2970"/>
    <w:rsid w:val="DB7EDBD1"/>
    <w:rsid w:val="DDF3277A"/>
    <w:rsid w:val="DE7E3E00"/>
    <w:rsid w:val="DF3F7866"/>
    <w:rsid w:val="DFCDBDB4"/>
    <w:rsid w:val="DFEF1AD6"/>
    <w:rsid w:val="DFFD31AF"/>
    <w:rsid w:val="E7D37756"/>
    <w:rsid w:val="EAD76365"/>
    <w:rsid w:val="EBDDB296"/>
    <w:rsid w:val="EBEFC18F"/>
    <w:rsid w:val="EBFD11BC"/>
    <w:rsid w:val="EDFF6D15"/>
    <w:rsid w:val="EE7EC820"/>
    <w:rsid w:val="EF3A54DD"/>
    <w:rsid w:val="EFBFAB7A"/>
    <w:rsid w:val="EFFC0F46"/>
    <w:rsid w:val="F0779F04"/>
    <w:rsid w:val="F6FBD970"/>
    <w:rsid w:val="F74F89FF"/>
    <w:rsid w:val="F7FC6DAD"/>
    <w:rsid w:val="FAB6DE85"/>
    <w:rsid w:val="FAF73CED"/>
    <w:rsid w:val="FBDF6251"/>
    <w:rsid w:val="FBE7D3E2"/>
    <w:rsid w:val="FCFFB1A3"/>
    <w:rsid w:val="FDFD8038"/>
    <w:rsid w:val="FE3E8638"/>
    <w:rsid w:val="FF67B52D"/>
    <w:rsid w:val="FFCD2917"/>
    <w:rsid w:val="FFDDB819"/>
    <w:rsid w:val="FFDFEDD7"/>
    <w:rsid w:val="FFEB8FF3"/>
    <w:rsid w:val="FFED9A65"/>
    <w:rsid w:val="FFEDF996"/>
    <w:rsid w:val="FFF757B7"/>
    <w:rsid w:val="FFF78885"/>
    <w:rsid w:val="FFFB55A5"/>
    <w:rsid w:val="FFFE3AF8"/>
    <w:rsid w:val="FFFEB263"/>
    <w:rsid w:val="FFFF4C94"/>
    <w:rsid w:val="000119DB"/>
    <w:rsid w:val="00021DAA"/>
    <w:rsid w:val="000274C4"/>
    <w:rsid w:val="000360A9"/>
    <w:rsid w:val="000409E6"/>
    <w:rsid w:val="00043634"/>
    <w:rsid w:val="00057009"/>
    <w:rsid w:val="00070697"/>
    <w:rsid w:val="00077676"/>
    <w:rsid w:val="00077763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6FBD"/>
    <w:rsid w:val="000E7DF0"/>
    <w:rsid w:val="00101A05"/>
    <w:rsid w:val="00133A51"/>
    <w:rsid w:val="00153CAA"/>
    <w:rsid w:val="001638BD"/>
    <w:rsid w:val="00167EDB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314FB"/>
    <w:rsid w:val="002423FC"/>
    <w:rsid w:val="00242592"/>
    <w:rsid w:val="00243B00"/>
    <w:rsid w:val="0025287A"/>
    <w:rsid w:val="00253ABA"/>
    <w:rsid w:val="00291F12"/>
    <w:rsid w:val="002A0706"/>
    <w:rsid w:val="002A0B24"/>
    <w:rsid w:val="002B2237"/>
    <w:rsid w:val="002D1EA8"/>
    <w:rsid w:val="002D599D"/>
    <w:rsid w:val="002F0B37"/>
    <w:rsid w:val="002F0E6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176A"/>
    <w:rsid w:val="003C1C6F"/>
    <w:rsid w:val="003C435B"/>
    <w:rsid w:val="003D0600"/>
    <w:rsid w:val="003D6C96"/>
    <w:rsid w:val="003E6425"/>
    <w:rsid w:val="003F197A"/>
    <w:rsid w:val="00402D66"/>
    <w:rsid w:val="0040397D"/>
    <w:rsid w:val="00413FDA"/>
    <w:rsid w:val="0044038C"/>
    <w:rsid w:val="0045706C"/>
    <w:rsid w:val="0047229B"/>
    <w:rsid w:val="004751F0"/>
    <w:rsid w:val="00477CBF"/>
    <w:rsid w:val="0048372F"/>
    <w:rsid w:val="00484EE4"/>
    <w:rsid w:val="004933E0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15F6A"/>
    <w:rsid w:val="005216C2"/>
    <w:rsid w:val="00524634"/>
    <w:rsid w:val="00530AE3"/>
    <w:rsid w:val="0053312A"/>
    <w:rsid w:val="00550D70"/>
    <w:rsid w:val="00557A49"/>
    <w:rsid w:val="00567EA6"/>
    <w:rsid w:val="0059231A"/>
    <w:rsid w:val="0059669D"/>
    <w:rsid w:val="005A2D7B"/>
    <w:rsid w:val="005A42E0"/>
    <w:rsid w:val="005B121F"/>
    <w:rsid w:val="005B534D"/>
    <w:rsid w:val="005C54E6"/>
    <w:rsid w:val="005C599F"/>
    <w:rsid w:val="005E6003"/>
    <w:rsid w:val="005E7124"/>
    <w:rsid w:val="0062481A"/>
    <w:rsid w:val="006320F4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E0CA3"/>
    <w:rsid w:val="006F25E6"/>
    <w:rsid w:val="006F603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72106"/>
    <w:rsid w:val="00776D45"/>
    <w:rsid w:val="00780FDE"/>
    <w:rsid w:val="00791D69"/>
    <w:rsid w:val="007A097B"/>
    <w:rsid w:val="007B6B1F"/>
    <w:rsid w:val="007C3CAC"/>
    <w:rsid w:val="007C5A56"/>
    <w:rsid w:val="007D1E97"/>
    <w:rsid w:val="007E6585"/>
    <w:rsid w:val="007F76A0"/>
    <w:rsid w:val="008004E3"/>
    <w:rsid w:val="008009E4"/>
    <w:rsid w:val="00801FE1"/>
    <w:rsid w:val="00803F04"/>
    <w:rsid w:val="00815AC5"/>
    <w:rsid w:val="008341D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A0B61"/>
    <w:rsid w:val="008B6ACF"/>
    <w:rsid w:val="008C24FE"/>
    <w:rsid w:val="008C71B2"/>
    <w:rsid w:val="008E4055"/>
    <w:rsid w:val="008E45FB"/>
    <w:rsid w:val="008F0811"/>
    <w:rsid w:val="0090383F"/>
    <w:rsid w:val="00906D9D"/>
    <w:rsid w:val="009214BE"/>
    <w:rsid w:val="00925F4E"/>
    <w:rsid w:val="00931F85"/>
    <w:rsid w:val="009334E8"/>
    <w:rsid w:val="00933DA7"/>
    <w:rsid w:val="00934B6A"/>
    <w:rsid w:val="00962328"/>
    <w:rsid w:val="00980B95"/>
    <w:rsid w:val="00986FB0"/>
    <w:rsid w:val="009A0486"/>
    <w:rsid w:val="009B0B72"/>
    <w:rsid w:val="009C72DA"/>
    <w:rsid w:val="009C7843"/>
    <w:rsid w:val="009E3A93"/>
    <w:rsid w:val="009E518C"/>
    <w:rsid w:val="00A152F0"/>
    <w:rsid w:val="00A1737F"/>
    <w:rsid w:val="00A31195"/>
    <w:rsid w:val="00A3123E"/>
    <w:rsid w:val="00A44B2E"/>
    <w:rsid w:val="00A609DA"/>
    <w:rsid w:val="00A61519"/>
    <w:rsid w:val="00A67DC4"/>
    <w:rsid w:val="00A72711"/>
    <w:rsid w:val="00A77EAA"/>
    <w:rsid w:val="00A816CA"/>
    <w:rsid w:val="00A903F7"/>
    <w:rsid w:val="00AB0EB6"/>
    <w:rsid w:val="00AD0C5B"/>
    <w:rsid w:val="00AD6C76"/>
    <w:rsid w:val="00AF7C19"/>
    <w:rsid w:val="00B17264"/>
    <w:rsid w:val="00B2716C"/>
    <w:rsid w:val="00B30CD6"/>
    <w:rsid w:val="00B3749E"/>
    <w:rsid w:val="00B4029D"/>
    <w:rsid w:val="00B45E34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27D94"/>
    <w:rsid w:val="00C30380"/>
    <w:rsid w:val="00C44023"/>
    <w:rsid w:val="00C456A2"/>
    <w:rsid w:val="00C45724"/>
    <w:rsid w:val="00C61DE6"/>
    <w:rsid w:val="00C62615"/>
    <w:rsid w:val="00C7057E"/>
    <w:rsid w:val="00C84BD7"/>
    <w:rsid w:val="00C85275"/>
    <w:rsid w:val="00C8644D"/>
    <w:rsid w:val="00CC3CAD"/>
    <w:rsid w:val="00CD4417"/>
    <w:rsid w:val="00CE1CD6"/>
    <w:rsid w:val="00CE680C"/>
    <w:rsid w:val="00D022BB"/>
    <w:rsid w:val="00D039A5"/>
    <w:rsid w:val="00D06E36"/>
    <w:rsid w:val="00D14183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0A57"/>
    <w:rsid w:val="00E35988"/>
    <w:rsid w:val="00E4342D"/>
    <w:rsid w:val="00E51462"/>
    <w:rsid w:val="00E57A83"/>
    <w:rsid w:val="00E62182"/>
    <w:rsid w:val="00E7796E"/>
    <w:rsid w:val="00E851F2"/>
    <w:rsid w:val="00E97392"/>
    <w:rsid w:val="00F07809"/>
    <w:rsid w:val="00F116FB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  <w:rsid w:val="00FF5D52"/>
    <w:rsid w:val="1E9F0F53"/>
    <w:rsid w:val="1EDFDBDF"/>
    <w:rsid w:val="1FD75199"/>
    <w:rsid w:val="2B7D7BF9"/>
    <w:rsid w:val="2BBDD9AA"/>
    <w:rsid w:val="2BDE1DFE"/>
    <w:rsid w:val="2DFBE551"/>
    <w:rsid w:val="35FB11CE"/>
    <w:rsid w:val="37693531"/>
    <w:rsid w:val="37804E2C"/>
    <w:rsid w:val="3E8FC93A"/>
    <w:rsid w:val="3EFEDEFA"/>
    <w:rsid w:val="3F5A1F07"/>
    <w:rsid w:val="3F9E5DC1"/>
    <w:rsid w:val="435E8137"/>
    <w:rsid w:val="46DF2ABE"/>
    <w:rsid w:val="4BEE010E"/>
    <w:rsid w:val="4E3AD69E"/>
    <w:rsid w:val="4EFEF1B3"/>
    <w:rsid w:val="53FBAC93"/>
    <w:rsid w:val="53FEAC5E"/>
    <w:rsid w:val="57764431"/>
    <w:rsid w:val="57F35A0E"/>
    <w:rsid w:val="57F38AF1"/>
    <w:rsid w:val="59CDEC2C"/>
    <w:rsid w:val="5BB759B3"/>
    <w:rsid w:val="5BDF0D92"/>
    <w:rsid w:val="5E5E91E4"/>
    <w:rsid w:val="5EFBD395"/>
    <w:rsid w:val="5FBD4EA5"/>
    <w:rsid w:val="5FEFAB22"/>
    <w:rsid w:val="631BD184"/>
    <w:rsid w:val="67C77AD5"/>
    <w:rsid w:val="67DE5059"/>
    <w:rsid w:val="6AEEC34E"/>
    <w:rsid w:val="6CFE7A24"/>
    <w:rsid w:val="6E37C75C"/>
    <w:rsid w:val="6ECFE4A8"/>
    <w:rsid w:val="6ED451E3"/>
    <w:rsid w:val="6F0F37BC"/>
    <w:rsid w:val="6F3FF491"/>
    <w:rsid w:val="6F6B21C5"/>
    <w:rsid w:val="6F6D734B"/>
    <w:rsid w:val="6F6EE676"/>
    <w:rsid w:val="6F7F4031"/>
    <w:rsid w:val="6FBFF180"/>
    <w:rsid w:val="6FEF06A9"/>
    <w:rsid w:val="753D83B1"/>
    <w:rsid w:val="76A8F4E2"/>
    <w:rsid w:val="76BB051F"/>
    <w:rsid w:val="795B31A0"/>
    <w:rsid w:val="79EF4D93"/>
    <w:rsid w:val="7B5B3E92"/>
    <w:rsid w:val="7B75FD4F"/>
    <w:rsid w:val="7BBD4DD7"/>
    <w:rsid w:val="7BFEF1DB"/>
    <w:rsid w:val="7BFF8C42"/>
    <w:rsid w:val="7CAF05BE"/>
    <w:rsid w:val="7D6F9D64"/>
    <w:rsid w:val="7E6947A8"/>
    <w:rsid w:val="7E6FCBC6"/>
    <w:rsid w:val="7FA62D52"/>
    <w:rsid w:val="7FBC8870"/>
    <w:rsid w:val="7FD3BAD9"/>
    <w:rsid w:val="7FDAC3E9"/>
    <w:rsid w:val="7FF12933"/>
    <w:rsid w:val="7FF6CA50"/>
    <w:rsid w:val="7FFF4387"/>
    <w:rsid w:val="7FFFD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F0C3"/>
  <w15:docId w15:val="{BC9B4C8F-60DC-4AAC-B885-596D0FC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nhideWhenUsed="1" w:qFormat="1"/>
    <w:lsdException w:name="List Continue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Arial" w:eastAsia="幼圆" w:hAnsi="Arial" w:cstheme="minorBidi"/>
      <w:kern w:val="2"/>
      <w:sz w:val="22"/>
      <w:szCs w:val="21"/>
      <w:lang w:bidi="he-IL"/>
    </w:rPr>
  </w:style>
  <w:style w:type="paragraph" w:styleId="1">
    <w:name w:val="heading 1"/>
    <w:basedOn w:val="a0"/>
    <w:next w:val="a0"/>
    <w:link w:val="10"/>
    <w:uiPriority w:val="9"/>
    <w:pPr>
      <w:keepNext/>
      <w:keepLines/>
      <w:numPr>
        <w:numId w:val="1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numId w:val="2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Body Text Indent"/>
    <w:basedOn w:val="a0"/>
    <w:link w:val="a7"/>
    <w:uiPriority w:val="99"/>
    <w:unhideWhenUsed/>
    <w:qFormat/>
    <w:pPr>
      <w:spacing w:after="120"/>
      <w:ind w:leftChars="200" w:left="420"/>
    </w:pPr>
  </w:style>
  <w:style w:type="paragraph" w:styleId="a8">
    <w:name w:val="Document Map"/>
    <w:basedOn w:val="a0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aa">
    <w:name w:val="footer"/>
    <w:basedOn w:val="a0"/>
    <w:link w:val="ab"/>
    <w:uiPriority w:val="99"/>
    <w:unhideWhenUsed/>
    <w:qFormat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a">
    <w:name w:val="List Bullet"/>
    <w:basedOn w:val="a0"/>
    <w:uiPriority w:val="99"/>
    <w:unhideWhenUsed/>
    <w:qFormat/>
    <w:pPr>
      <w:numPr>
        <w:numId w:val="3"/>
      </w:numPr>
      <w:ind w:leftChars="200" w:left="860"/>
      <w:contextualSpacing/>
    </w:pPr>
    <w:rPr>
      <w:bCs/>
    </w:rPr>
  </w:style>
  <w:style w:type="paragraph" w:styleId="ae">
    <w:name w:val="List Continue"/>
    <w:basedOn w:val="a0"/>
    <w:uiPriority w:val="99"/>
    <w:unhideWhenUsed/>
    <w:qFormat/>
    <w:pPr>
      <w:spacing w:after="120"/>
      <w:ind w:leftChars="400" w:left="880" w:firstLineChars="200" w:firstLine="440"/>
      <w:contextualSpacing/>
    </w:pPr>
  </w:style>
  <w:style w:type="paragraph" w:styleId="af">
    <w:name w:val="Normal (Web)"/>
    <w:basedOn w:val="a0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bidi="ar-SA"/>
    </w:rPr>
  </w:style>
  <w:style w:type="paragraph" w:styleId="af0">
    <w:name w:val="Normal Indent"/>
    <w:basedOn w:val="a0"/>
    <w:uiPriority w:val="99"/>
    <w:unhideWhenUsed/>
    <w:qFormat/>
    <w:pPr>
      <w:ind w:firstLineChars="200" w:firstLine="200"/>
    </w:pPr>
  </w:style>
  <w:style w:type="paragraph" w:styleId="af1">
    <w:name w:val="Subtitle"/>
    <w:basedOn w:val="a0"/>
    <w:next w:val="a0"/>
    <w:link w:val="af2"/>
    <w:uiPriority w:val="11"/>
    <w:qFormat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paragraph" w:styleId="af3">
    <w:name w:val="Title"/>
    <w:basedOn w:val="a0"/>
    <w:next w:val="a0"/>
    <w:link w:val="af4"/>
    <w:uiPriority w:val="10"/>
    <w:qFormat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character" w:customStyle="1" w:styleId="10">
    <w:name w:val="标题 1 字符"/>
    <w:basedOn w:val="a1"/>
    <w:link w:val="1"/>
    <w:uiPriority w:val="9"/>
    <w:qFormat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basedOn w:val="a1"/>
    <w:link w:val="2"/>
    <w:uiPriority w:val="9"/>
    <w:qFormat/>
    <w:rPr>
      <w:rFonts w:ascii="Arial" w:eastAsia="幼圆" w:hAnsi="Arial" w:cstheme="majorBidi"/>
      <w:b/>
      <w:bCs/>
      <w:color w:val="9D3511"/>
      <w:sz w:val="24"/>
      <w:szCs w:val="32"/>
    </w:rPr>
  </w:style>
  <w:style w:type="character" w:customStyle="1" w:styleId="ad">
    <w:name w:val="页眉 字符"/>
    <w:basedOn w:val="a1"/>
    <w:link w:val="ac"/>
    <w:uiPriority w:val="99"/>
    <w:qFormat/>
    <w:rPr>
      <w:rFonts w:ascii="Arial" w:eastAsia="幼圆" w:hAnsi="Arial"/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rFonts w:ascii="Arial" w:eastAsia="幼圆" w:hAnsi="Arial"/>
      <w:sz w:val="18"/>
      <w:szCs w:val="18"/>
    </w:rPr>
  </w:style>
  <w:style w:type="character" w:customStyle="1" w:styleId="af4">
    <w:name w:val="标题 字符"/>
    <w:basedOn w:val="a1"/>
    <w:link w:val="af3"/>
    <w:uiPriority w:val="10"/>
    <w:qFormat/>
    <w:rPr>
      <w:rFonts w:ascii="幼圆" w:eastAsia="幼圆" w:hAnsiTheme="majorHAnsi" w:cstheme="majorBidi"/>
      <w:b/>
      <w:bCs/>
      <w:sz w:val="40"/>
      <w:szCs w:val="40"/>
    </w:rPr>
  </w:style>
  <w:style w:type="character" w:customStyle="1" w:styleId="af2">
    <w:name w:val="副标题 字符"/>
    <w:basedOn w:val="a1"/>
    <w:link w:val="af1"/>
    <w:uiPriority w:val="11"/>
    <w:qFormat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character" w:customStyle="1" w:styleId="a5">
    <w:name w:val="批注框文本 字符"/>
    <w:basedOn w:val="a1"/>
    <w:link w:val="a4"/>
    <w:uiPriority w:val="99"/>
    <w:semiHidden/>
    <w:rPr>
      <w:sz w:val="18"/>
      <w:szCs w:val="18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宋体" w:eastAsia="宋体"/>
      <w:sz w:val="18"/>
      <w:szCs w:val="18"/>
    </w:rPr>
  </w:style>
  <w:style w:type="character" w:customStyle="1" w:styleId="a7">
    <w:name w:val="正文文本缩进 字符"/>
    <w:basedOn w:val="a1"/>
    <w:link w:val="a6"/>
    <w:uiPriority w:val="99"/>
    <w:semiHidden/>
    <w:qFormat/>
    <w:rPr>
      <w:rFonts w:ascii="Arial" w:eastAsia="幼圆" w:hAnsi="Arial"/>
      <w:sz w:val="22"/>
    </w:rPr>
  </w:style>
  <w:style w:type="character" w:customStyle="1" w:styleId="30">
    <w:name w:val="标题 3 字符"/>
    <w:basedOn w:val="a1"/>
    <w:link w:val="3"/>
    <w:uiPriority w:val="9"/>
    <w:rPr>
      <w:rFonts w:ascii="Arial" w:eastAsia="幼圆" w:hAnsi="Arial"/>
      <w:b/>
      <w:bCs/>
      <w:sz w:val="22"/>
      <w:szCs w:val="32"/>
    </w:rPr>
  </w:style>
  <w:style w:type="character" w:customStyle="1" w:styleId="11">
    <w:name w:val="占位符文本1"/>
    <w:basedOn w:val="a1"/>
    <w:uiPriority w:val="99"/>
    <w:semiHidden/>
    <w:qFormat/>
    <w:rPr>
      <w:color w:val="808080"/>
    </w:rPr>
  </w:style>
  <w:style w:type="character" w:customStyle="1" w:styleId="40">
    <w:name w:val="标题 4 字符"/>
    <w:basedOn w:val="a1"/>
    <w:link w:val="4"/>
    <w:uiPriority w:val="9"/>
    <w:qFormat/>
    <w:rPr>
      <w:rFonts w:ascii="Arial" w:eastAsia="幼圆" w:hAnsi="Arial" w:cstheme="majorBidi"/>
      <w:sz w:val="24"/>
      <w:szCs w:val="28"/>
    </w:rPr>
  </w:style>
  <w:style w:type="paragraph" w:customStyle="1" w:styleId="af5">
    <w:name w:val="表格文本"/>
    <w:basedOn w:val="a0"/>
    <w:link w:val="af6"/>
    <w:qFormat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af7">
    <w:name w:val="表格第一行"/>
    <w:basedOn w:val="af5"/>
    <w:qFormat/>
    <w:pPr>
      <w:jc w:val="center"/>
    </w:pPr>
    <w:rPr>
      <w:b/>
      <w:color w:val="9D3511"/>
    </w:rPr>
  </w:style>
  <w:style w:type="character" w:customStyle="1" w:styleId="af6">
    <w:name w:val="表格文本 字符"/>
    <w:basedOn w:val="a1"/>
    <w:link w:val="af5"/>
    <w:qFormat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af8">
    <w:name w:val="表格第一列"/>
    <w:basedOn w:val="a0"/>
    <w:qFormat/>
    <w:pPr>
      <w:jc w:val="center"/>
    </w:pPr>
    <w:rPr>
      <w:rFonts w:cs="宋体"/>
      <w:b/>
      <w:bCs/>
      <w:szCs w:val="20"/>
    </w:rPr>
  </w:style>
  <w:style w:type="paragraph" w:customStyle="1" w:styleId="af9">
    <w:name w:val="表格文本居中"/>
    <w:basedOn w:val="af5"/>
    <w:qFormat/>
    <w:pPr>
      <w:jc w:val="center"/>
    </w:pPr>
  </w:style>
  <w:style w:type="paragraph" w:customStyle="1" w:styleId="afa">
    <w:name w:val="备注"/>
    <w:basedOn w:val="a0"/>
    <w:qFormat/>
    <w:rPr>
      <w:b/>
      <w:sz w:val="19"/>
    </w:rPr>
  </w:style>
  <w:style w:type="paragraph" w:customStyle="1" w:styleId="afb">
    <w:name w:val="备注项目内文本"/>
    <w:basedOn w:val="a0"/>
    <w:qFormat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afc">
    <w:name w:val="正文落款"/>
    <w:basedOn w:val="a0"/>
    <w:qFormat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afd">
    <w:name w:val="代码"/>
    <w:basedOn w:val="a0"/>
    <w:next w:val="a0"/>
    <w:link w:val="afe"/>
    <w:qFormat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afe">
    <w:name w:val="代码 字符"/>
    <w:basedOn w:val="a1"/>
    <w:link w:val="afd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aff">
    <w:name w:val="灰色文字"/>
    <w:basedOn w:val="a0"/>
    <w:unhideWhenUsed/>
    <w:qFormat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customStyle="1" w:styleId="12">
    <w:name w:val="列表段落1"/>
    <w:basedOn w:val="a0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37</cp:revision>
  <dcterms:created xsi:type="dcterms:W3CDTF">2018-10-17T09:56:00Z</dcterms:created>
  <dcterms:modified xsi:type="dcterms:W3CDTF">2018-10-17T11:37:00Z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